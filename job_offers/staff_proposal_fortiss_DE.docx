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475" w:rsidRPr="007B7475" w:rsidRDefault="007B7475" w:rsidP="007B7475">
      <w:pPr>
        <w:spacing w:after="0"/>
        <w:ind w:left="-142"/>
        <w:rPr>
          <w:rFonts w:ascii="MuseoSans-300" w:hAnsi="MuseoSans-300" w:cs="Arial"/>
          <w:caps/>
          <w:color w:val="717789"/>
          <w:kern w:val="36"/>
          <w:sz w:val="40"/>
          <w:szCs w:val="51"/>
        </w:rPr>
      </w:pPr>
      <w:r w:rsidRPr="007B7475">
        <w:rPr>
          <w:rFonts w:ascii="MuseoSans-300" w:hAnsi="MuseoSans-300" w:cs="Arial"/>
          <w:caps/>
          <w:color w:val="717789"/>
          <w:kern w:val="36"/>
          <w:sz w:val="40"/>
          <w:szCs w:val="51"/>
        </w:rPr>
        <w:t>Post Doc (m/w) oder Wissenschaftlicher Mitarbeiter (m/w) – Entwicklung von modellbasierten Werkzeugen</w:t>
      </w:r>
    </w:p>
    <w:p w:rsidR="00325745" w:rsidRDefault="00325745" w:rsidP="00325745">
      <w:pPr>
        <w:spacing w:after="0"/>
        <w:ind w:left="-142"/>
        <w:rPr>
          <w:rFonts w:ascii="Arial" w:eastAsia="Times New Roman" w:hAnsi="Arial" w:cs="Arial"/>
          <w:color w:val="717789"/>
          <w:sz w:val="26"/>
          <w:szCs w:val="26"/>
          <w:shd w:val="clear" w:color="auto" w:fill="FFFFFF"/>
          <w:lang w:eastAsia="de-DE"/>
        </w:rPr>
      </w:pPr>
    </w:p>
    <w:p w:rsidR="00325745" w:rsidRPr="00325745" w:rsidRDefault="00E518AF" w:rsidP="00446C31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Arial" w:eastAsia="Times New Roman" w:hAnsi="Arial" w:cs="Arial"/>
          <w:color w:val="717789"/>
          <w:sz w:val="26"/>
          <w:szCs w:val="26"/>
          <w:shd w:val="clear" w:color="auto" w:fill="FFFFFF"/>
          <w:lang w:eastAsia="de-DE"/>
        </w:rPr>
        <w:t>19. Mai</w:t>
      </w:r>
      <w:r w:rsidR="00446C31">
        <w:rPr>
          <w:rFonts w:ascii="Arial" w:eastAsia="Times New Roman" w:hAnsi="Arial" w:cs="Arial"/>
          <w:color w:val="717789"/>
          <w:sz w:val="26"/>
          <w:szCs w:val="26"/>
          <w:shd w:val="clear" w:color="auto" w:fill="FFFFFF"/>
          <w:lang w:eastAsia="de-DE"/>
        </w:rPr>
        <w:t xml:space="preserve"> 201</w:t>
      </w:r>
      <w:r>
        <w:rPr>
          <w:rFonts w:ascii="Arial" w:eastAsia="Times New Roman" w:hAnsi="Arial" w:cs="Arial"/>
          <w:color w:val="717789"/>
          <w:sz w:val="26"/>
          <w:szCs w:val="26"/>
          <w:shd w:val="clear" w:color="auto" w:fill="FFFFFF"/>
          <w:lang w:eastAsia="de-DE"/>
        </w:rPr>
        <w:t>6</w:t>
      </w:r>
    </w:p>
    <w:p w:rsidR="00E518AF" w:rsidRPr="002B4FE7" w:rsidRDefault="00E518AF" w:rsidP="007B7475">
      <w:pPr>
        <w:shd w:val="clear" w:color="auto" w:fill="FFFFFF"/>
        <w:rPr>
          <w:rFonts w:ascii="Helvetica" w:hAnsi="Helvetica" w:cs="Times New Roman"/>
          <w:color w:val="5E5E5E"/>
          <w:sz w:val="20"/>
          <w:szCs w:val="20"/>
        </w:rPr>
      </w:pPr>
      <w:r w:rsidRPr="002B4FE7">
        <w:rPr>
          <w:rFonts w:ascii="Helvetica" w:hAnsi="Helvetica" w:cs="Times New Roman"/>
          <w:color w:val="5E5E5E"/>
          <w:sz w:val="20"/>
          <w:szCs w:val="20"/>
        </w:rPr>
        <w:t>fortiss ist eine gemeinnützige Forschungs-Transfer-Einrichtung und ein An-Institut der Technischen-Universität München. Sein Schwerpunkt liegt hierbei auf Software, Systems und Service Engineering.</w:t>
      </w:r>
    </w:p>
    <w:p w:rsidR="00E518AF" w:rsidRPr="002B4FE7" w:rsidRDefault="00E518AF" w:rsidP="007B7475">
      <w:pPr>
        <w:shd w:val="clear" w:color="auto" w:fill="FFFFFF"/>
        <w:rPr>
          <w:rFonts w:ascii="Helvetica" w:hAnsi="Helvetica" w:cs="Times New Roman"/>
          <w:color w:val="5E5E5E"/>
          <w:sz w:val="20"/>
          <w:szCs w:val="20"/>
        </w:rPr>
      </w:pPr>
      <w:r w:rsidRPr="002B4FE7">
        <w:rPr>
          <w:rFonts w:ascii="Helvetica" w:hAnsi="Helvetica" w:cs="Times New Roman"/>
          <w:color w:val="5E5E5E"/>
          <w:sz w:val="20"/>
          <w:szCs w:val="20"/>
        </w:rPr>
        <w:t>Ein hauptsächliches Themengebiet der Forschung bei fortiss ist die Entwicklung von Werkzeugen zu Unterstützung im Softwareentwicklungsprozess. Insbesondere die Unterstützung bei Entwicklung und Zertifizierung von Software für den Automobil- und Luftfahrtsektor sind hierbei Gegenstand verschiedener Projekte, die derzeit bei fortiss durchgeführt oder gestartet werden. Um uns bei der Entwicklung dieser Next-Generation Werkzeuge zu helfen, suchen derzeit nach eine</w:t>
      </w:r>
      <w:r>
        <w:rPr>
          <w:rFonts w:ascii="Helvetica" w:hAnsi="Helvetica" w:cs="Times New Roman"/>
          <w:color w:val="5E5E5E"/>
          <w:sz w:val="20"/>
          <w:szCs w:val="20"/>
        </w:rPr>
        <w:t>m</w:t>
      </w:r>
      <w:r w:rsidRPr="002B4FE7">
        <w:rPr>
          <w:rFonts w:ascii="Helvetica" w:hAnsi="Helvetica" w:cs="Times New Roman"/>
          <w:color w:val="5E5E5E"/>
          <w:sz w:val="20"/>
          <w:szCs w:val="20"/>
        </w:rPr>
        <w:t xml:space="preserve"> Mitarbeiter als:</w:t>
      </w:r>
    </w:p>
    <w:p w:rsidR="007B7475" w:rsidRDefault="007B7475" w:rsidP="00E518AF">
      <w:pPr>
        <w:shd w:val="clear" w:color="auto" w:fill="FFFFFF"/>
        <w:spacing w:beforeLines="1" w:afterLines="1" w:line="245" w:lineRule="atLeast"/>
        <w:rPr>
          <w:rFonts w:ascii="Helvetica" w:hAnsi="Helvetica"/>
          <w:b/>
          <w:bCs/>
          <w:color w:val="5E5E5E"/>
          <w:sz w:val="20"/>
          <w:szCs w:val="20"/>
        </w:rPr>
      </w:pPr>
    </w:p>
    <w:p w:rsidR="00E518AF" w:rsidRDefault="00E518AF" w:rsidP="00E518AF">
      <w:pPr>
        <w:shd w:val="clear" w:color="auto" w:fill="FFFFFF"/>
        <w:spacing w:beforeLines="1" w:afterLines="1" w:line="245" w:lineRule="atLeast"/>
      </w:pPr>
      <w:r w:rsidRPr="002B4FE7">
        <w:rPr>
          <w:rFonts w:ascii="Helvetica" w:hAnsi="Helvetica"/>
          <w:b/>
          <w:bCs/>
          <w:color w:val="5E5E5E"/>
          <w:sz w:val="20"/>
          <w:szCs w:val="20"/>
        </w:rPr>
        <w:t>Post Doc (m/</w:t>
      </w:r>
      <w:r>
        <w:rPr>
          <w:rFonts w:ascii="Helvetica" w:hAnsi="Helvetica"/>
          <w:b/>
          <w:bCs/>
          <w:color w:val="5E5E5E"/>
          <w:sz w:val="20"/>
          <w:szCs w:val="20"/>
        </w:rPr>
        <w:t>w</w:t>
      </w:r>
      <w:r w:rsidRPr="002B4FE7">
        <w:rPr>
          <w:rFonts w:ascii="Helvetica" w:hAnsi="Helvetica"/>
          <w:b/>
          <w:bCs/>
          <w:color w:val="5E5E5E"/>
          <w:sz w:val="20"/>
          <w:szCs w:val="20"/>
        </w:rPr>
        <w:t xml:space="preserve">) </w:t>
      </w:r>
      <w:r>
        <w:rPr>
          <w:rFonts w:ascii="Helvetica" w:hAnsi="Helvetica"/>
          <w:b/>
          <w:bCs/>
          <w:color w:val="5E5E5E"/>
          <w:sz w:val="20"/>
          <w:szCs w:val="20"/>
        </w:rPr>
        <w:t>oder</w:t>
      </w:r>
      <w:r>
        <w:rPr>
          <w:rFonts w:ascii="Helvetica" w:hAnsi="Helvetica"/>
          <w:color w:val="5E5E5E"/>
          <w:sz w:val="20"/>
          <w:szCs w:val="20"/>
        </w:rPr>
        <w:t xml:space="preserve"> </w:t>
      </w:r>
      <w:r>
        <w:rPr>
          <w:rFonts w:ascii="Helvetica" w:hAnsi="Helvetica"/>
          <w:b/>
          <w:bCs/>
          <w:color w:val="5E5E5E"/>
          <w:sz w:val="20"/>
          <w:szCs w:val="20"/>
        </w:rPr>
        <w:t>Wissenschaftlicher Mitarbeiter</w:t>
      </w:r>
      <w:r w:rsidRPr="002B4FE7">
        <w:rPr>
          <w:rFonts w:ascii="Helvetica" w:hAnsi="Helvetica"/>
          <w:b/>
          <w:bCs/>
          <w:color w:val="5E5E5E"/>
          <w:sz w:val="20"/>
          <w:szCs w:val="20"/>
        </w:rPr>
        <w:t xml:space="preserve"> (m/</w:t>
      </w:r>
      <w:r>
        <w:rPr>
          <w:rFonts w:ascii="Helvetica" w:hAnsi="Helvetica"/>
          <w:b/>
          <w:bCs/>
          <w:color w:val="5E5E5E"/>
          <w:sz w:val="20"/>
          <w:szCs w:val="20"/>
        </w:rPr>
        <w:t>w</w:t>
      </w:r>
      <w:bookmarkStart w:id="0" w:name="_GoBack"/>
      <w:bookmarkEnd w:id="0"/>
      <w:r w:rsidRPr="002B4FE7">
        <w:rPr>
          <w:rFonts w:ascii="Helvetica" w:hAnsi="Helvetica"/>
          <w:b/>
          <w:bCs/>
          <w:color w:val="5E5E5E"/>
          <w:sz w:val="20"/>
          <w:szCs w:val="20"/>
        </w:rPr>
        <w:t>)</w:t>
      </w:r>
    </w:p>
    <w:p w:rsidR="00E518AF" w:rsidRDefault="00E518AF" w:rsidP="00E518AF">
      <w:pPr>
        <w:shd w:val="clear" w:color="auto" w:fill="FFFFFF"/>
        <w:spacing w:beforeLines="1" w:afterLines="1" w:line="245" w:lineRule="atLeast"/>
      </w:pPr>
    </w:p>
    <w:p w:rsidR="00E518AF" w:rsidRPr="002B4FE7" w:rsidRDefault="00E518AF" w:rsidP="00E518AF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</w:rPr>
      </w:pPr>
      <w:r w:rsidRPr="002B4FE7">
        <w:rPr>
          <w:rFonts w:ascii="Helvetica" w:hAnsi="Helvetica" w:cs="Times New Roman"/>
          <w:color w:val="5E5E5E"/>
          <w:sz w:val="20"/>
          <w:szCs w:val="20"/>
        </w:rPr>
        <w:t>Für die folgenden Themen:</w:t>
      </w:r>
    </w:p>
    <w:p w:rsidR="00E518AF" w:rsidRPr="002B4FE7" w:rsidRDefault="00E518AF" w:rsidP="00E518AF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</w:rPr>
      </w:pPr>
      <w:r w:rsidRPr="002B4FE7">
        <w:rPr>
          <w:rFonts w:ascii="Helvetica" w:hAnsi="Helvetica" w:cs="Times New Roman"/>
          <w:color w:val="5E5E5E"/>
          <w:sz w:val="20"/>
          <w:szCs w:val="20"/>
        </w:rPr>
        <w:t xml:space="preserve">«Entwicklung von modellbasierten Werkzeugen zur Unterstützung </w:t>
      </w:r>
      <w:r>
        <w:rPr>
          <w:rFonts w:ascii="Helvetica" w:hAnsi="Helvetica" w:cs="Times New Roman"/>
          <w:color w:val="5E5E5E"/>
          <w:sz w:val="20"/>
          <w:szCs w:val="20"/>
        </w:rPr>
        <w:t>des Entwicklungsprozesses für eingebettete Systeme</w:t>
      </w:r>
      <w:r w:rsidRPr="002B4FE7">
        <w:rPr>
          <w:rFonts w:ascii="Helvetica" w:hAnsi="Helvetica" w:cs="Times New Roman"/>
          <w:color w:val="5E5E5E"/>
          <w:sz w:val="20"/>
          <w:szCs w:val="20"/>
        </w:rPr>
        <w:t>»</w:t>
      </w:r>
    </w:p>
    <w:p w:rsidR="00E518AF" w:rsidRPr="00E518AF" w:rsidRDefault="00E518AF" w:rsidP="00E518AF">
      <w:pPr>
        <w:shd w:val="clear" w:color="auto" w:fill="FFFFFF"/>
        <w:spacing w:beforeLines="1" w:afterLines="1" w:line="245" w:lineRule="atLeast"/>
      </w:pPr>
    </w:p>
    <w:p w:rsidR="00E518AF" w:rsidRDefault="00E518AF" w:rsidP="00E518AF">
      <w:pPr>
        <w:rPr>
          <w:rFonts w:ascii="Museo Sans 100" w:eastAsia="Times New Roman" w:hAnsi="Museo Sans 100" w:cs="Arial"/>
          <w:color w:val="5E5E5E"/>
          <w:sz w:val="20"/>
          <w:szCs w:val="20"/>
          <w:lang w:eastAsia="de-DE"/>
        </w:rPr>
      </w:pPr>
      <w:r w:rsidRPr="00E518AF">
        <w:rPr>
          <w:rFonts w:ascii="Museo Sans 100" w:eastAsia="Times New Roman" w:hAnsi="Museo Sans 100" w:cs="Arial"/>
          <w:color w:val="5E5E5E"/>
          <w:sz w:val="20"/>
          <w:szCs w:val="20"/>
          <w:lang w:eastAsia="de-DE"/>
        </w:rPr>
        <w:t>Wir bevorzugen:</w:t>
      </w:r>
    </w:p>
    <w:p w:rsidR="00E518AF" w:rsidRDefault="00E518AF" w:rsidP="00E518AF">
      <w:p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</w:rPr>
      </w:pPr>
      <w:r w:rsidRPr="002B4FE7">
        <w:rPr>
          <w:rFonts w:ascii="Helvetica" w:hAnsi="Helvetica"/>
          <w:color w:val="5E5E5E"/>
          <w:sz w:val="20"/>
          <w:szCs w:val="20"/>
        </w:rPr>
        <w:t>Erfahrung oder Interesse in zumindest einem der folgenden Bereiche: Softwareverifikation</w:t>
      </w:r>
      <w:r>
        <w:rPr>
          <w:rFonts w:ascii="Helvetica" w:hAnsi="Helvetica"/>
          <w:color w:val="5E5E5E"/>
          <w:sz w:val="20"/>
          <w:szCs w:val="20"/>
        </w:rPr>
        <w:t xml:space="preserve"> und </w:t>
      </w:r>
    </w:p>
    <w:p w:rsidR="00E518AF" w:rsidRPr="002B4FE7" w:rsidRDefault="00E518AF" w:rsidP="00E518AF">
      <w:p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</w:rPr>
      </w:pPr>
      <w:r w:rsidRPr="002B4FE7">
        <w:rPr>
          <w:rFonts w:ascii="Helvetica" w:hAnsi="Helvetica"/>
          <w:color w:val="5E5E5E"/>
          <w:sz w:val="20"/>
          <w:szCs w:val="20"/>
        </w:rPr>
        <w:t>-validierung, Software-Requirements, projektive Editoren, integrierte Entwicklungsumgebungen generell, Modelltransformationen, den Automobil- oder Luftfahrtbereich, eingebettete Systeme.</w:t>
      </w:r>
    </w:p>
    <w:p w:rsidR="00E11A44" w:rsidRPr="00E518AF" w:rsidRDefault="00E11A44" w:rsidP="00E518AF">
      <w:pPr>
        <w:rPr>
          <w:rFonts w:ascii="MuseoSans-300" w:eastAsia="Times New Roman" w:hAnsi="MuseoSans-300" w:cs="Arial"/>
          <w:color w:val="5E5E5E"/>
          <w:sz w:val="20"/>
          <w:szCs w:val="20"/>
          <w:lang w:eastAsia="de-DE"/>
        </w:rPr>
      </w:pPr>
    </w:p>
    <w:p w:rsidR="00325745" w:rsidRPr="0029255E" w:rsidRDefault="0029255E" w:rsidP="0029255E">
      <w:pPr>
        <w:rPr>
          <w:rFonts w:ascii="Museo Sans 100" w:eastAsia="Times New Roman" w:hAnsi="Museo Sans 100" w:cs="Arial"/>
          <w:color w:val="5E5E5E"/>
          <w:sz w:val="20"/>
          <w:szCs w:val="20"/>
          <w:lang w:eastAsia="de-DE"/>
        </w:rPr>
      </w:pPr>
      <w:r w:rsidRPr="0029255E">
        <w:rPr>
          <w:rFonts w:ascii="Museo Sans 100" w:eastAsia="Times New Roman" w:hAnsi="Museo Sans 100" w:cs="Arial"/>
          <w:color w:val="5E5E5E"/>
          <w:sz w:val="20"/>
          <w:szCs w:val="20"/>
          <w:lang w:eastAsia="de-DE"/>
        </w:rPr>
        <w:t>Was sie mitbr</w:t>
      </w:r>
      <w:r>
        <w:rPr>
          <w:rFonts w:ascii="Museo Sans 100" w:eastAsia="Times New Roman" w:hAnsi="Museo Sans 100" w:cs="Arial"/>
          <w:color w:val="5E5E5E"/>
          <w:sz w:val="20"/>
          <w:szCs w:val="20"/>
          <w:lang w:eastAsia="de-DE"/>
        </w:rPr>
        <w:t>i</w:t>
      </w:r>
      <w:r w:rsidRPr="0029255E">
        <w:rPr>
          <w:rFonts w:ascii="Museo Sans 100" w:eastAsia="Times New Roman" w:hAnsi="Museo Sans 100" w:cs="Arial"/>
          <w:color w:val="5E5E5E"/>
          <w:sz w:val="20"/>
          <w:szCs w:val="20"/>
          <w:lang w:eastAsia="de-DE"/>
        </w:rPr>
        <w:t>ngen sollten</w:t>
      </w:r>
      <w:r w:rsidR="00325745" w:rsidRPr="0029255E">
        <w:rPr>
          <w:rFonts w:ascii="Museo Sans 100" w:eastAsia="Times New Roman" w:hAnsi="Museo Sans 100" w:cs="Arial"/>
          <w:color w:val="5E5E5E"/>
          <w:sz w:val="20"/>
          <w:szCs w:val="20"/>
          <w:lang w:eastAsia="de-DE"/>
        </w:rPr>
        <w:t>:</w:t>
      </w:r>
    </w:p>
    <w:p w:rsidR="00E518AF" w:rsidRPr="002B4FE7" w:rsidRDefault="00E518AF" w:rsidP="00E518AF">
      <w:pPr>
        <w:pStyle w:val="ListParagraph"/>
        <w:numPr>
          <w:ilvl w:val="0"/>
          <w:numId w:val="7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</w:rPr>
      </w:pPr>
      <w:r w:rsidRPr="002B4FE7">
        <w:rPr>
          <w:rFonts w:ascii="Helvetica" w:hAnsi="Helvetica"/>
          <w:color w:val="5E5E5E"/>
          <w:sz w:val="20"/>
          <w:szCs w:val="20"/>
        </w:rPr>
        <w:t xml:space="preserve">Einen Exzellenten Master-Abschluss oder Promotion mit Schwerpunkt Software </w:t>
      </w:r>
      <w:r>
        <w:rPr>
          <w:rFonts w:ascii="Helvetica" w:hAnsi="Helvetica"/>
          <w:color w:val="5E5E5E"/>
          <w:sz w:val="20"/>
          <w:szCs w:val="20"/>
        </w:rPr>
        <w:t>E</w:t>
      </w:r>
      <w:r w:rsidRPr="002B4FE7">
        <w:rPr>
          <w:rFonts w:ascii="Helvetica" w:hAnsi="Helvetica"/>
          <w:color w:val="5E5E5E"/>
          <w:sz w:val="20"/>
          <w:szCs w:val="20"/>
        </w:rPr>
        <w:t xml:space="preserve">ngineering, Modellbasierte Entwicklung </w:t>
      </w:r>
      <w:r>
        <w:rPr>
          <w:rFonts w:ascii="Helvetica" w:hAnsi="Helvetica"/>
          <w:color w:val="5E5E5E"/>
          <w:sz w:val="20"/>
          <w:szCs w:val="20"/>
        </w:rPr>
        <w:t>oder verwandten Feldern.</w:t>
      </w:r>
    </w:p>
    <w:p w:rsidR="00E518AF" w:rsidRDefault="00E518AF" w:rsidP="00E518AF">
      <w:pPr>
        <w:pStyle w:val="ListParagraph"/>
        <w:numPr>
          <w:ilvl w:val="0"/>
          <w:numId w:val="7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</w:rPr>
      </w:pPr>
      <w:r w:rsidRPr="002B4FE7">
        <w:rPr>
          <w:rFonts w:ascii="Helvetica" w:hAnsi="Helvetica"/>
          <w:color w:val="5E5E5E"/>
          <w:sz w:val="20"/>
          <w:szCs w:val="20"/>
        </w:rPr>
        <w:t>Gute Softwareentwicklungsfähigkeiten und die Bereitschaft einem schnell arbeitenden Softwareentwicklungsteam beizutreten.</w:t>
      </w:r>
    </w:p>
    <w:p w:rsidR="00E518AF" w:rsidRDefault="00E518AF" w:rsidP="00E518AF">
      <w:pPr>
        <w:pStyle w:val="ListParagraph"/>
        <w:numPr>
          <w:ilvl w:val="0"/>
          <w:numId w:val="7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</w:rPr>
      </w:pPr>
      <w:r w:rsidRPr="002B4FE7">
        <w:rPr>
          <w:rFonts w:ascii="Helvetica" w:hAnsi="Helvetica"/>
          <w:color w:val="5E5E5E"/>
          <w:sz w:val="20"/>
          <w:szCs w:val="20"/>
        </w:rPr>
        <w:t>Sehr gute Deutsch- und Englischkenntnisse.</w:t>
      </w:r>
    </w:p>
    <w:p w:rsidR="00E518AF" w:rsidRDefault="00E518AF" w:rsidP="0029255E">
      <w:pPr>
        <w:rPr>
          <w:rFonts w:ascii="Museo Sans 100" w:eastAsia="Times New Roman" w:hAnsi="Museo Sans 100" w:cs="Arial"/>
          <w:color w:val="5E5E5E"/>
          <w:sz w:val="20"/>
          <w:szCs w:val="20"/>
          <w:lang w:eastAsia="de-DE"/>
        </w:rPr>
      </w:pPr>
    </w:p>
    <w:p w:rsidR="0029255E" w:rsidRPr="0029255E" w:rsidRDefault="0029255E" w:rsidP="0029255E">
      <w:pPr>
        <w:rPr>
          <w:rFonts w:ascii="Museo Sans 100" w:eastAsia="Times New Roman" w:hAnsi="Museo Sans 100" w:cs="Arial"/>
          <w:color w:val="5E5E5E"/>
          <w:sz w:val="20"/>
          <w:szCs w:val="20"/>
          <w:lang w:eastAsia="de-DE"/>
        </w:rPr>
      </w:pPr>
      <w:r w:rsidRPr="0029255E">
        <w:rPr>
          <w:rFonts w:ascii="Museo Sans 100" w:eastAsia="Times New Roman" w:hAnsi="Museo Sans 100" w:cs="Arial"/>
          <w:color w:val="5E5E5E"/>
          <w:sz w:val="20"/>
          <w:szCs w:val="20"/>
          <w:lang w:eastAsia="de-DE"/>
        </w:rPr>
        <w:t>Was wir Ihnen bieten können:</w:t>
      </w:r>
    </w:p>
    <w:p w:rsidR="00E518AF" w:rsidRPr="002B4FE7" w:rsidRDefault="00E518AF" w:rsidP="00E518AF">
      <w:pPr>
        <w:pStyle w:val="ListParagraph"/>
        <w:numPr>
          <w:ilvl w:val="0"/>
          <w:numId w:val="8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</w:rPr>
      </w:pPr>
      <w:r w:rsidRPr="002B4FE7">
        <w:rPr>
          <w:rFonts w:ascii="Helvetica" w:hAnsi="Helvetica"/>
          <w:color w:val="5E5E5E"/>
          <w:sz w:val="20"/>
          <w:szCs w:val="20"/>
        </w:rPr>
        <w:t>Eine exzellente Forschungsumgebung in Assoziation mit der Technischen-Universität München, die Topplätze in Hochschulrankings einnimmt.</w:t>
      </w:r>
    </w:p>
    <w:p w:rsidR="00E518AF" w:rsidRPr="00E242EF" w:rsidRDefault="00E518AF" w:rsidP="00E518AF">
      <w:pPr>
        <w:pStyle w:val="ListParagraph"/>
        <w:numPr>
          <w:ilvl w:val="0"/>
          <w:numId w:val="8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</w:rPr>
      </w:pPr>
      <w:r w:rsidRPr="00E242EF">
        <w:rPr>
          <w:rFonts w:ascii="Helvetica" w:hAnsi="Helvetica"/>
          <w:color w:val="5E5E5E"/>
          <w:sz w:val="20"/>
          <w:szCs w:val="20"/>
        </w:rPr>
        <w:t>Enge Zusammenarbeit mit zahlreichen Industriepartnern (Automotive, Aerospace und viele</w:t>
      </w:r>
      <w:r>
        <w:rPr>
          <w:rFonts w:ascii="Helvetica" w:hAnsi="Helvetica"/>
          <w:color w:val="5E5E5E"/>
          <w:sz w:val="20"/>
          <w:szCs w:val="20"/>
        </w:rPr>
        <w:t>n</w:t>
      </w:r>
      <w:r w:rsidRPr="00E242EF">
        <w:rPr>
          <w:rFonts w:ascii="Helvetica" w:hAnsi="Helvetica"/>
          <w:color w:val="5E5E5E"/>
          <w:sz w:val="20"/>
          <w:szCs w:val="20"/>
        </w:rPr>
        <w:t xml:space="preserve"> </w:t>
      </w:r>
      <w:r>
        <w:rPr>
          <w:rFonts w:ascii="Helvetica" w:hAnsi="Helvetica"/>
          <w:color w:val="5E5E5E"/>
          <w:sz w:val="20"/>
          <w:szCs w:val="20"/>
        </w:rPr>
        <w:t>meh</w:t>
      </w:r>
      <w:r w:rsidRPr="00E242EF">
        <w:rPr>
          <w:rFonts w:ascii="Helvetica" w:hAnsi="Helvetica"/>
          <w:color w:val="5E5E5E"/>
          <w:sz w:val="20"/>
          <w:szCs w:val="20"/>
        </w:rPr>
        <w:t>r</w:t>
      </w:r>
      <w:r>
        <w:rPr>
          <w:rFonts w:ascii="Helvetica" w:hAnsi="Helvetica"/>
          <w:color w:val="5E5E5E"/>
          <w:sz w:val="20"/>
          <w:szCs w:val="20"/>
        </w:rPr>
        <w:t xml:space="preserve"> </w:t>
      </w:r>
      <w:r w:rsidRPr="00E242EF">
        <w:rPr>
          <w:rFonts w:ascii="Helvetica" w:hAnsi="Helvetica"/>
          <w:color w:val="5E5E5E"/>
          <w:sz w:val="20"/>
          <w:szCs w:val="20"/>
        </w:rPr>
        <w:t xml:space="preserve">im </w:t>
      </w:r>
      <w:r>
        <w:rPr>
          <w:rFonts w:ascii="Helvetica" w:hAnsi="Helvetica"/>
          <w:color w:val="5E5E5E"/>
          <w:sz w:val="20"/>
          <w:szCs w:val="20"/>
        </w:rPr>
        <w:t>Großraum</w:t>
      </w:r>
      <w:r w:rsidRPr="00E242EF">
        <w:rPr>
          <w:rFonts w:ascii="Helvetica" w:hAnsi="Helvetica"/>
          <w:color w:val="5E5E5E"/>
          <w:sz w:val="20"/>
          <w:szCs w:val="20"/>
        </w:rPr>
        <w:t xml:space="preserve"> München und Umgebung) </w:t>
      </w:r>
      <w:r>
        <w:rPr>
          <w:rFonts w:ascii="Helvetica" w:hAnsi="Helvetica"/>
          <w:color w:val="5E5E5E"/>
          <w:sz w:val="20"/>
          <w:szCs w:val="20"/>
        </w:rPr>
        <w:t>und Zugang zu realen Problemstellungen für die wissenschaftliche Lösungen benötigt und nachgefragt werden.</w:t>
      </w:r>
    </w:p>
    <w:p w:rsidR="00E518AF" w:rsidRPr="002B4FE7" w:rsidRDefault="00E518AF" w:rsidP="00E518AF">
      <w:pPr>
        <w:pStyle w:val="ListParagraph"/>
        <w:numPr>
          <w:ilvl w:val="0"/>
          <w:numId w:val="8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</w:rPr>
      </w:pPr>
      <w:r w:rsidRPr="002B4FE7">
        <w:rPr>
          <w:rFonts w:ascii="Helvetica" w:hAnsi="Helvetica"/>
          <w:color w:val="5E5E5E"/>
          <w:sz w:val="20"/>
          <w:szCs w:val="20"/>
        </w:rPr>
        <w:t>Kooperation mit führenden Forschungsgruppen.</w:t>
      </w:r>
    </w:p>
    <w:p w:rsidR="00E518AF" w:rsidRPr="006E6B93" w:rsidRDefault="00E518AF" w:rsidP="00E518AF">
      <w:pPr>
        <w:pStyle w:val="ListParagraph"/>
        <w:numPr>
          <w:ilvl w:val="0"/>
          <w:numId w:val="8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</w:rPr>
      </w:pPr>
      <w:r>
        <w:rPr>
          <w:rFonts w:ascii="Helvetica" w:hAnsi="Helvetica"/>
          <w:color w:val="5E5E5E"/>
          <w:sz w:val="20"/>
          <w:szCs w:val="20"/>
        </w:rPr>
        <w:t>Tätigkeit in München, einem der führenden IKT Standorte und eine der am meisten aufblühenden Städte Europas. München ist ein Anziehungspunkt für Spezialisten, die eine Perspektive suchen und bietet ausgezeichnete Lebensstandards.</w:t>
      </w:r>
    </w:p>
    <w:p w:rsidR="00E518AF" w:rsidRPr="006E6B93" w:rsidRDefault="00E518AF" w:rsidP="00E518AF">
      <w:pPr>
        <w:pStyle w:val="ListParagraph"/>
        <w:numPr>
          <w:ilvl w:val="0"/>
          <w:numId w:val="8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</w:rPr>
      </w:pPr>
      <w:r w:rsidRPr="00091C4F">
        <w:rPr>
          <w:rFonts w:ascii="Helvetica" w:hAnsi="Helvetica"/>
          <w:color w:val="5E5E5E"/>
          <w:sz w:val="20"/>
          <w:szCs w:val="20"/>
        </w:rPr>
        <w:t xml:space="preserve">Unterstützung der weiteren Karriereentwicklung im akademischen oder industriellen Bereich oder als Entrepreneur. </w:t>
      </w:r>
    </w:p>
    <w:p w:rsidR="007B7475" w:rsidRDefault="00E518AF" w:rsidP="00E518AF">
      <w:pPr>
        <w:pStyle w:val="ListParagraph"/>
        <w:numPr>
          <w:ilvl w:val="0"/>
          <w:numId w:val="8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</w:rPr>
      </w:pPr>
      <w:r w:rsidRPr="007A328B">
        <w:rPr>
          <w:rFonts w:ascii="Helvetica" w:hAnsi="Helvetica"/>
          <w:color w:val="5E5E5E"/>
          <w:sz w:val="20"/>
          <w:szCs w:val="20"/>
        </w:rPr>
        <w:t>Die Möglichkeit eine Promotion im Bereich des vorgeschlagenen Themen</w:t>
      </w:r>
      <w:r>
        <w:rPr>
          <w:rFonts w:ascii="Helvetica" w:hAnsi="Helvetica"/>
          <w:color w:val="5E5E5E"/>
          <w:sz w:val="20"/>
          <w:szCs w:val="20"/>
        </w:rPr>
        <w:t>sp</w:t>
      </w:r>
      <w:r w:rsidRPr="007A328B">
        <w:rPr>
          <w:rFonts w:ascii="Helvetica" w:hAnsi="Helvetica"/>
          <w:color w:val="5E5E5E"/>
          <w:sz w:val="20"/>
          <w:szCs w:val="20"/>
        </w:rPr>
        <w:t>ektrums zu erlangen.</w:t>
      </w:r>
    </w:p>
    <w:p w:rsidR="00E518AF" w:rsidRPr="007B7475" w:rsidRDefault="00E518AF" w:rsidP="007B7475">
      <w:pPr>
        <w:shd w:val="clear" w:color="auto" w:fill="FFFFFF"/>
        <w:spacing w:beforeLines="1" w:afterLines="1" w:line="245" w:lineRule="atLeast"/>
        <w:ind w:left="360"/>
        <w:rPr>
          <w:rFonts w:ascii="Helvetica" w:hAnsi="Helvetica"/>
          <w:color w:val="5E5E5E"/>
          <w:sz w:val="20"/>
          <w:szCs w:val="20"/>
        </w:rPr>
      </w:pPr>
    </w:p>
    <w:p w:rsidR="0029255E" w:rsidRDefault="00E83409" w:rsidP="00A9416D">
      <w:pPr>
        <w:shd w:val="clear" w:color="auto" w:fill="FFFFFF"/>
        <w:spacing w:after="120"/>
        <w:rPr>
          <w:rFonts w:ascii="Museo Sans 300" w:eastAsia="Times New Roman" w:hAnsi="Museo Sans 300" w:cs="Arial"/>
          <w:color w:val="5E5E5E"/>
          <w:sz w:val="20"/>
          <w:szCs w:val="20"/>
          <w:lang w:eastAsia="de-DE"/>
        </w:rPr>
      </w:pPr>
      <w:r>
        <w:rPr>
          <w:rFonts w:ascii="Museo Sans 300" w:eastAsia="Times New Roman" w:hAnsi="Museo Sans 300" w:cs="Arial"/>
          <w:color w:val="5E5E5E"/>
          <w:sz w:val="20"/>
          <w:szCs w:val="20"/>
          <w:lang w:eastAsia="de-DE"/>
        </w:rPr>
        <w:t>Haben wir Ihr Interesse geweckt</w:t>
      </w:r>
      <w:r w:rsidR="00325745" w:rsidRPr="00325745">
        <w:rPr>
          <w:rFonts w:ascii="Museo Sans 300" w:eastAsia="Times New Roman" w:hAnsi="Museo Sans 300" w:cs="Arial"/>
          <w:color w:val="5E5E5E"/>
          <w:sz w:val="20"/>
          <w:szCs w:val="20"/>
          <w:lang w:eastAsia="de-DE"/>
        </w:rPr>
        <w:t xml:space="preserve">? </w:t>
      </w:r>
    </w:p>
    <w:p w:rsidR="007B7475" w:rsidRDefault="007B7475" w:rsidP="007B7475">
      <w:pPr>
        <w:shd w:val="clear" w:color="auto" w:fill="FFFFFF"/>
        <w:jc w:val="both"/>
        <w:rPr>
          <w:rFonts w:ascii="Helvetica" w:hAnsi="Helvetica" w:cs="Times New Roman"/>
          <w:color w:val="5E5E5E"/>
          <w:sz w:val="20"/>
          <w:szCs w:val="20"/>
        </w:rPr>
      </w:pPr>
      <w:r>
        <w:rPr>
          <w:rFonts w:ascii="Helvetica" w:hAnsi="Helvetica" w:cs="Times New Roman"/>
          <w:color w:val="5E5E5E"/>
          <w:sz w:val="20"/>
          <w:szCs w:val="20"/>
        </w:rPr>
        <w:t>Bitte senden Sie ihre vollständigen Bewerbungsunterlagen an</w:t>
      </w:r>
      <w:r w:rsidRPr="002B4FE7">
        <w:rPr>
          <w:rFonts w:ascii="Helvetica" w:hAnsi="Helvetica" w:cs="Times New Roman"/>
          <w:color w:val="5E5E5E"/>
          <w:sz w:val="20"/>
          <w:szCs w:val="20"/>
        </w:rPr>
        <w:t> </w:t>
      </w:r>
      <w:hyperlink r:id="rId5" w:history="1">
        <w:r w:rsidRPr="002B4FE7">
          <w:rPr>
            <w:rFonts w:ascii="Helvetica" w:hAnsi="Helvetica" w:cs="Times New Roman"/>
            <w:color w:val="003CDB"/>
            <w:sz w:val="20"/>
            <w:szCs w:val="20"/>
          </w:rPr>
          <w:t>career(at)fortiss.org</w:t>
        </w:r>
      </w:hyperlink>
      <w:r>
        <w:rPr>
          <w:rFonts w:ascii="Helvetica" w:hAnsi="Helvetica" w:cs="Times New Roman"/>
          <w:color w:val="003CDB"/>
          <w:sz w:val="20"/>
          <w:szCs w:val="20"/>
        </w:rPr>
        <w:t>,</w:t>
      </w:r>
      <w:r w:rsidRPr="002B4FE7">
        <w:rPr>
          <w:rFonts w:ascii="Helvetica" w:hAnsi="Helvetica" w:cs="Times New Roman"/>
          <w:color w:val="5E5E5E"/>
          <w:sz w:val="20"/>
          <w:szCs w:val="20"/>
        </w:rPr>
        <w:t> </w:t>
      </w:r>
      <w:r>
        <w:rPr>
          <w:rFonts w:ascii="Helvetica" w:hAnsi="Helvetica" w:cs="Times New Roman"/>
          <w:color w:val="5E5E5E"/>
          <w:sz w:val="20"/>
          <w:szCs w:val="20"/>
        </w:rPr>
        <w:t>zusammen mit zwei möglichen Ansprechpartnern als Referenz</w:t>
      </w:r>
      <w:r w:rsidRPr="002B4FE7">
        <w:rPr>
          <w:rFonts w:ascii="Helvetica" w:hAnsi="Helvetica" w:cs="Times New Roman"/>
          <w:color w:val="5E5E5E"/>
          <w:sz w:val="20"/>
          <w:szCs w:val="20"/>
        </w:rPr>
        <w:t xml:space="preserve">. </w:t>
      </w:r>
    </w:p>
    <w:p w:rsidR="007B7475" w:rsidRPr="002B4FE7" w:rsidRDefault="007B7475" w:rsidP="007B7475">
      <w:pPr>
        <w:shd w:val="clear" w:color="auto" w:fill="FFFFFF"/>
        <w:jc w:val="both"/>
        <w:rPr>
          <w:rFonts w:ascii="Helvetica" w:hAnsi="Helvetica" w:cs="Times New Roman"/>
          <w:color w:val="5E5E5E"/>
          <w:sz w:val="20"/>
          <w:szCs w:val="20"/>
        </w:rPr>
      </w:pPr>
      <w:r w:rsidRPr="00285316">
        <w:rPr>
          <w:rFonts w:ascii="Helvetica" w:hAnsi="Helvetica" w:cs="Times New Roman"/>
          <w:color w:val="5E5E5E"/>
          <w:sz w:val="20"/>
          <w:szCs w:val="20"/>
        </w:rPr>
        <w:t>Für weitere Anfragen zögern Sie nicht, Kontakt mit Dr. Levi Lúcio (lucio@fortiss.org) aufzunehmen.</w:t>
      </w:r>
    </w:p>
    <w:p w:rsidR="00325745" w:rsidRPr="00325745" w:rsidRDefault="00325745" w:rsidP="00D41585">
      <w:pPr>
        <w:shd w:val="clear" w:color="auto" w:fill="FFFFFF"/>
        <w:spacing w:after="120" w:line="300" w:lineRule="atLeast"/>
        <w:rPr>
          <w:rFonts w:ascii="Museo Sans 300" w:eastAsia="Times New Roman" w:hAnsi="Museo Sans 300" w:cs="Arial"/>
          <w:b/>
          <w:color w:val="5E5E5E"/>
          <w:sz w:val="20"/>
          <w:szCs w:val="20"/>
          <w:lang w:eastAsia="de-DE"/>
        </w:rPr>
      </w:pPr>
      <w:r w:rsidRPr="00325745">
        <w:rPr>
          <w:rFonts w:ascii="Museo Sans 300" w:eastAsia="Times New Roman" w:hAnsi="Museo Sans 300" w:cs="Arial"/>
          <w:b/>
          <w:color w:val="5E5E5E"/>
          <w:sz w:val="20"/>
          <w:szCs w:val="20"/>
          <w:lang w:eastAsia="de-DE"/>
        </w:rPr>
        <w:t>Kennziffer:</w:t>
      </w:r>
    </w:p>
    <w:p w:rsidR="00325745" w:rsidRPr="00325745" w:rsidRDefault="00446C31" w:rsidP="00D41585">
      <w:pPr>
        <w:shd w:val="clear" w:color="auto" w:fill="FFFFFF"/>
        <w:spacing w:after="0" w:line="300" w:lineRule="atLeast"/>
        <w:rPr>
          <w:rFonts w:ascii="Museo Sans 300" w:eastAsia="Times New Roman" w:hAnsi="Museo Sans 300" w:cs="Arial"/>
          <w:b/>
          <w:color w:val="5E5E5E"/>
          <w:sz w:val="20"/>
          <w:szCs w:val="20"/>
          <w:lang w:eastAsia="de-DE"/>
        </w:rPr>
      </w:pPr>
      <w:r>
        <w:rPr>
          <w:rFonts w:ascii="Museo Sans 300" w:eastAsia="Times New Roman" w:hAnsi="Museo Sans 300" w:cs="Arial"/>
          <w:b/>
          <w:color w:val="5E5E5E"/>
          <w:sz w:val="20"/>
          <w:szCs w:val="20"/>
          <w:lang w:eastAsia="de-DE"/>
        </w:rPr>
        <w:t>FB</w:t>
      </w:r>
      <w:r w:rsidR="0029255E">
        <w:rPr>
          <w:rFonts w:ascii="Museo Sans 300" w:eastAsia="Times New Roman" w:hAnsi="Museo Sans 300" w:cs="Arial"/>
          <w:b/>
          <w:color w:val="5E5E5E"/>
          <w:sz w:val="20"/>
          <w:szCs w:val="20"/>
          <w:lang w:eastAsia="de-DE"/>
        </w:rPr>
        <w:t>_</w:t>
      </w:r>
      <w:r>
        <w:rPr>
          <w:rFonts w:ascii="Museo Sans 300" w:eastAsia="Times New Roman" w:hAnsi="Museo Sans 300" w:cs="Arial"/>
          <w:b/>
          <w:color w:val="5E5E5E"/>
          <w:sz w:val="20"/>
          <w:szCs w:val="20"/>
          <w:lang w:eastAsia="de-DE"/>
        </w:rPr>
        <w:t>-</w:t>
      </w:r>
      <w:r w:rsidR="0029255E">
        <w:rPr>
          <w:rFonts w:ascii="Museo Sans 300" w:eastAsia="Times New Roman" w:hAnsi="Museo Sans 300" w:cs="Arial"/>
          <w:b/>
          <w:color w:val="5E5E5E"/>
          <w:sz w:val="20"/>
          <w:szCs w:val="20"/>
          <w:lang w:eastAsia="de-DE"/>
        </w:rPr>
        <w:t>___-__</w:t>
      </w:r>
      <w:r>
        <w:rPr>
          <w:rFonts w:ascii="Museo Sans 300" w:eastAsia="Times New Roman" w:hAnsi="Museo Sans 300" w:cs="Arial"/>
          <w:b/>
          <w:color w:val="5E5E5E"/>
          <w:sz w:val="20"/>
          <w:szCs w:val="20"/>
          <w:lang w:eastAsia="de-DE"/>
        </w:rPr>
        <w:t>-</w:t>
      </w:r>
      <w:r w:rsidR="0029255E">
        <w:rPr>
          <w:rFonts w:ascii="Museo Sans 300" w:eastAsia="Times New Roman" w:hAnsi="Museo Sans 300" w:cs="Arial"/>
          <w:b/>
          <w:color w:val="5E5E5E"/>
          <w:sz w:val="20"/>
          <w:szCs w:val="20"/>
          <w:lang w:eastAsia="de-DE"/>
        </w:rPr>
        <w:t>__</w:t>
      </w:r>
      <w:r w:rsidRPr="00446C31">
        <w:rPr>
          <w:rFonts w:ascii="Museo Sans 300" w:eastAsia="Times New Roman" w:hAnsi="Museo Sans 300" w:cs="Arial"/>
          <w:b/>
          <w:color w:val="5E5E5E"/>
          <w:sz w:val="20"/>
          <w:szCs w:val="20"/>
          <w:lang w:eastAsia="de-DE"/>
        </w:rPr>
        <w:t>-2014</w:t>
      </w:r>
    </w:p>
    <w:p w:rsidR="00F52E1F" w:rsidRDefault="00325745" w:rsidP="00D41585">
      <w:pPr>
        <w:shd w:val="clear" w:color="auto" w:fill="FFFFFF"/>
        <w:spacing w:after="120" w:line="300" w:lineRule="atLeast"/>
        <w:rPr>
          <w:rFonts w:ascii="Museo Sans 100" w:eastAsia="Times New Roman" w:hAnsi="Museo Sans 100" w:cs="Arial"/>
          <w:color w:val="5E5E5E"/>
          <w:sz w:val="20"/>
          <w:szCs w:val="20"/>
          <w:lang w:eastAsia="de-DE"/>
        </w:rPr>
      </w:pPr>
      <w:r w:rsidRPr="00325745">
        <w:rPr>
          <w:rFonts w:ascii="Museo Sans 100" w:eastAsia="Times New Roman" w:hAnsi="Museo Sans 100" w:cs="Arial"/>
          <w:color w:val="5E5E5E"/>
          <w:sz w:val="20"/>
          <w:szCs w:val="20"/>
          <w:lang w:eastAsia="de-DE"/>
        </w:rPr>
        <w:t>Bewerbungen ohne diese Kennziffer können leider nicht bearbeitet werden.</w:t>
      </w:r>
    </w:p>
    <w:p w:rsidR="00446C31" w:rsidRPr="00514E12" w:rsidRDefault="00E83409" w:rsidP="00514E12">
      <w:pPr>
        <w:shd w:val="clear" w:color="auto" w:fill="FFFFFF"/>
        <w:spacing w:after="120" w:line="300" w:lineRule="atLeast"/>
        <w:rPr>
          <w:rFonts w:ascii="Museo Sans 300" w:eastAsia="Times New Roman" w:hAnsi="Museo Sans 300" w:cs="Arial"/>
          <w:b/>
          <w:color w:val="5E5E5E"/>
          <w:sz w:val="20"/>
          <w:szCs w:val="20"/>
          <w:lang w:eastAsia="de-DE"/>
        </w:rPr>
      </w:pPr>
      <w:r>
        <w:rPr>
          <w:rFonts w:ascii="Museo Sans 300" w:eastAsia="Times New Roman" w:hAnsi="Museo Sans 300" w:cs="Arial"/>
          <w:b/>
          <w:color w:val="5E5E5E"/>
          <w:sz w:val="20"/>
          <w:szCs w:val="20"/>
          <w:lang w:eastAsia="de-DE"/>
        </w:rPr>
        <w:t>Ansprechpartner</w:t>
      </w:r>
      <w:r w:rsidRPr="00325745">
        <w:rPr>
          <w:rFonts w:ascii="Museo Sans 300" w:eastAsia="Times New Roman" w:hAnsi="Museo Sans 300" w:cs="Arial"/>
          <w:b/>
          <w:color w:val="5E5E5E"/>
          <w:sz w:val="20"/>
          <w:szCs w:val="20"/>
          <w:lang w:eastAsia="de-DE"/>
        </w:rPr>
        <w:t>:</w:t>
      </w:r>
      <w:r>
        <w:rPr>
          <w:rFonts w:ascii="Museo Sans 300" w:eastAsia="Times New Roman" w:hAnsi="Museo Sans 300" w:cs="Arial"/>
          <w:b/>
          <w:color w:val="5E5E5E"/>
          <w:sz w:val="20"/>
          <w:szCs w:val="20"/>
          <w:lang w:eastAsia="de-DE"/>
        </w:rPr>
        <w:tab/>
      </w:r>
      <w:r w:rsidR="005E1C59" w:rsidRPr="00A63CCC">
        <w:rPr>
          <w:rFonts w:ascii="Museo Sans 300" w:eastAsia="Times New Roman" w:hAnsi="Museo Sans 300" w:cs="Arial"/>
          <w:b/>
          <w:color w:val="5E5E5E"/>
          <w:sz w:val="20"/>
          <w:szCs w:val="20"/>
          <w:lang w:val="en-US" w:eastAsia="de-DE"/>
        </w:rPr>
        <w:t xml:space="preserve">Herr </w:t>
      </w:r>
      <w:r w:rsidR="005E1C59">
        <w:rPr>
          <w:rFonts w:ascii="Museo Sans 300" w:eastAsia="Times New Roman" w:hAnsi="Museo Sans 300" w:cs="Arial"/>
          <w:b/>
          <w:color w:val="5E5E5E"/>
          <w:sz w:val="20"/>
          <w:szCs w:val="20"/>
          <w:lang w:val="en-US" w:eastAsia="de-DE"/>
        </w:rPr>
        <w:t>Dr. Levi L</w:t>
      </w:r>
      <w:r w:rsidR="005E1C59">
        <w:rPr>
          <w:rFonts w:ascii="Museo Sans 300" w:eastAsia="Times New Roman" w:hAnsi="Museo Sans 300" w:cs="Arial"/>
          <w:b/>
          <w:color w:val="5E5E5E"/>
          <w:sz w:val="20"/>
          <w:szCs w:val="20"/>
          <w:lang w:val="fr-CH" w:eastAsia="de-DE"/>
        </w:rPr>
        <w:t>úcio</w:t>
      </w:r>
    </w:p>
    <w:sectPr w:rsidR="00446C31" w:rsidRPr="00514E12" w:rsidSect="00E83409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useoSans-300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useo Sans 100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Museo Sans 300">
    <w:altName w:val="Cambria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41281"/>
    <w:multiLevelType w:val="hybridMultilevel"/>
    <w:tmpl w:val="179A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20A16"/>
    <w:multiLevelType w:val="multilevel"/>
    <w:tmpl w:val="4DE4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4F0B16"/>
    <w:multiLevelType w:val="multilevel"/>
    <w:tmpl w:val="F26E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157294"/>
    <w:multiLevelType w:val="hybridMultilevel"/>
    <w:tmpl w:val="DCECC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0774DB"/>
    <w:multiLevelType w:val="multilevel"/>
    <w:tmpl w:val="97D8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9A1858"/>
    <w:multiLevelType w:val="hybridMultilevel"/>
    <w:tmpl w:val="476ECD94"/>
    <w:lvl w:ilvl="0" w:tplc="0407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6">
    <w:nsid w:val="6A5F0DCB"/>
    <w:multiLevelType w:val="multilevel"/>
    <w:tmpl w:val="B0DE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B973DB"/>
    <w:multiLevelType w:val="multilevel"/>
    <w:tmpl w:val="F038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oNotTrackMoves/>
  <w:styleLockTheme/>
  <w:styleLockQFSet/>
  <w:defaultTabStop w:val="708"/>
  <w:hyphenationZone w:val="425"/>
  <w:characterSpacingControl w:val="doNotCompress"/>
  <w:compat/>
  <w:docVars>
    <w:docVar w:name="E-Porto::GUID" w:val="{050ed895-db6b-4134-8e86-9c1435d5d0c2}"/>
  </w:docVars>
  <w:rsids>
    <w:rsidRoot w:val="00325745"/>
    <w:rsid w:val="000073F4"/>
    <w:rsid w:val="00227BCD"/>
    <w:rsid w:val="002335F3"/>
    <w:rsid w:val="00274A33"/>
    <w:rsid w:val="0029255E"/>
    <w:rsid w:val="00325745"/>
    <w:rsid w:val="003F3DA2"/>
    <w:rsid w:val="004317E9"/>
    <w:rsid w:val="00446C31"/>
    <w:rsid w:val="004B3F7A"/>
    <w:rsid w:val="004F0623"/>
    <w:rsid w:val="00514E12"/>
    <w:rsid w:val="005E1C59"/>
    <w:rsid w:val="0060223E"/>
    <w:rsid w:val="0071124A"/>
    <w:rsid w:val="00760B0C"/>
    <w:rsid w:val="007B7475"/>
    <w:rsid w:val="008F6DF1"/>
    <w:rsid w:val="009E4748"/>
    <w:rsid w:val="00A9416D"/>
    <w:rsid w:val="00BF09AB"/>
    <w:rsid w:val="00D41585"/>
    <w:rsid w:val="00E11A44"/>
    <w:rsid w:val="00E518AF"/>
    <w:rsid w:val="00E83409"/>
  </w:rsids>
  <m:mathPr>
    <m:mathFont m:val="Museo Sans 500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1124A"/>
  </w:style>
  <w:style w:type="paragraph" w:styleId="Heading1">
    <w:name w:val="heading 1"/>
    <w:basedOn w:val="Normal"/>
    <w:link w:val="Heading1Char"/>
    <w:uiPriority w:val="9"/>
    <w:qFormat/>
    <w:rsid w:val="0032574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745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news-single-date">
    <w:name w:val="news-single-date"/>
    <w:basedOn w:val="DefaultParagraphFont"/>
    <w:rsid w:val="00325745"/>
  </w:style>
  <w:style w:type="paragraph" w:styleId="NormalWeb">
    <w:name w:val="Normal (Web)"/>
    <w:basedOn w:val="Normal"/>
    <w:uiPriority w:val="99"/>
    <w:semiHidden/>
    <w:unhideWhenUsed/>
    <w:rsid w:val="003257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DefaultParagraphFont"/>
    <w:rsid w:val="00325745"/>
  </w:style>
  <w:style w:type="character" w:styleId="Hyperlink">
    <w:name w:val="Hyperlink"/>
    <w:basedOn w:val="DefaultParagraphFont"/>
    <w:uiPriority w:val="99"/>
    <w:semiHidden/>
    <w:unhideWhenUsed/>
    <w:rsid w:val="003257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74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745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2335F3"/>
    <w:pPr>
      <w:spacing w:after="0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35F3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E834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32574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5745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news-single-date">
    <w:name w:val="news-single-date"/>
    <w:basedOn w:val="Absatz-Standardschriftart"/>
    <w:rsid w:val="00325745"/>
  </w:style>
  <w:style w:type="paragraph" w:styleId="StandardWeb">
    <w:name w:val="Normal (Web)"/>
    <w:basedOn w:val="Standard"/>
    <w:uiPriority w:val="99"/>
    <w:semiHidden/>
    <w:unhideWhenUsed/>
    <w:rsid w:val="003257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325745"/>
  </w:style>
  <w:style w:type="character" w:styleId="Hyperlink">
    <w:name w:val="Hyperlink"/>
    <w:basedOn w:val="Absatz-Standardschriftart"/>
    <w:uiPriority w:val="99"/>
    <w:semiHidden/>
    <w:unhideWhenUsed/>
    <w:rsid w:val="00325745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574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5745"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rsid w:val="002335F3"/>
    <w:pPr>
      <w:spacing w:after="0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335F3"/>
    <w:rPr>
      <w:rFonts w:ascii="Calibri" w:hAnsi="Calibri"/>
      <w:szCs w:val="21"/>
    </w:rPr>
  </w:style>
  <w:style w:type="paragraph" w:styleId="Listenabsatz">
    <w:name w:val="List Paragraph"/>
    <w:basedOn w:val="Standard"/>
    <w:uiPriority w:val="34"/>
    <w:qFormat/>
    <w:rsid w:val="00E834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linkTo_UnCryptMailto('nbjmup+dbsffsAgpsujtt/psh');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416</Words>
  <Characters>2374</Characters>
  <Application>Microsoft Macintosh Word</Application>
  <DocSecurity>0</DocSecurity>
  <Lines>19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Schneider</dc:creator>
  <cp:lastModifiedBy>Levi Lucio</cp:lastModifiedBy>
  <cp:revision>5</cp:revision>
  <dcterms:created xsi:type="dcterms:W3CDTF">2014-07-16T14:52:00Z</dcterms:created>
  <dcterms:modified xsi:type="dcterms:W3CDTF">2016-05-19T12:43:00Z</dcterms:modified>
</cp:coreProperties>
</file>