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768" w:rsidRDefault="005F0A72">
      <w:pPr>
        <w:shd w:val="clear" w:color="auto" w:fill="FFFFFF"/>
        <w:spacing w:after="150"/>
        <w:outlineLvl w:val="0"/>
        <w:rPr>
          <w:rFonts w:ascii="Museo Sans 300" w:eastAsia="Times New Roman" w:hAnsi="Museo Sans 300" w:cs="Arial"/>
          <w:caps/>
          <w:color w:val="717789"/>
          <w:sz w:val="51"/>
          <w:szCs w:val="51"/>
          <w:lang w:eastAsia="de-DE"/>
        </w:rPr>
      </w:pPr>
      <w:r>
        <w:rPr>
          <w:rFonts w:ascii="MuseoSans-300" w:hAnsi="MuseoSans-300" w:cs="Arial"/>
          <w:caps/>
          <w:color w:val="717789"/>
          <w:sz w:val="44"/>
          <w:szCs w:val="51"/>
        </w:rPr>
        <w:t>Working Student (Studentische Hilfskraft)</w:t>
      </w:r>
      <w:r w:rsidR="00E81692">
        <w:rPr>
          <w:rFonts w:ascii="MuseoSans-300" w:hAnsi="MuseoSans-300" w:cs="Arial"/>
          <w:caps/>
          <w:color w:val="717789"/>
          <w:sz w:val="44"/>
          <w:szCs w:val="51"/>
        </w:rPr>
        <w:t xml:space="preserve"> – software</w:t>
      </w:r>
      <w:r w:rsidR="00E81692">
        <w:rPr>
          <w:rFonts w:ascii="MuseoSans-300" w:hAnsi="MuseoSans-300" w:cs="Arial"/>
          <w:caps/>
          <w:color w:val="717789"/>
          <w:sz w:val="51"/>
          <w:szCs w:val="51"/>
        </w:rPr>
        <w:t xml:space="preserve"> </w:t>
      </w:r>
      <w:r w:rsidR="00E81692">
        <w:rPr>
          <w:rFonts w:ascii="MuseoSans-300" w:hAnsi="MuseoSans-300" w:cs="Arial"/>
          <w:caps/>
          <w:color w:val="717789"/>
          <w:sz w:val="44"/>
          <w:szCs w:val="51"/>
        </w:rPr>
        <w:t>Certification and Requirements</w:t>
      </w:r>
    </w:p>
    <w:p w:rsidR="002E0768" w:rsidRDefault="002E0768">
      <w:pPr>
        <w:spacing w:after="0"/>
        <w:rPr>
          <w:rFonts w:ascii="Arial" w:eastAsia="Times New Roman" w:hAnsi="Arial" w:cs="Arial"/>
          <w:color w:val="717789"/>
          <w:sz w:val="26"/>
          <w:szCs w:val="26"/>
          <w:shd w:val="clear" w:color="auto" w:fill="FFFFFF"/>
          <w:lang w:eastAsia="de-DE"/>
        </w:rPr>
      </w:pPr>
    </w:p>
    <w:p w:rsidR="002E0768" w:rsidRDefault="00E81692">
      <w:r>
        <w:rPr>
          <w:rFonts w:ascii="Arial" w:eastAsia="Times New Roman" w:hAnsi="Arial" w:cs="Arial"/>
          <w:color w:val="717789"/>
          <w:sz w:val="26"/>
          <w:szCs w:val="26"/>
          <w:shd w:val="clear" w:color="auto" w:fill="FFFFFF"/>
          <w:lang w:eastAsia="de-DE"/>
        </w:rPr>
        <w:t>14. April 201</w:t>
      </w:r>
      <w:ins w:id="0" w:author="Levi Lucio" w:date="2016-04-14T11:11:00Z">
        <w:r>
          <w:rPr>
            <w:rFonts w:ascii="Arial" w:eastAsia="Times New Roman" w:hAnsi="Arial" w:cs="Arial"/>
            <w:color w:val="717789"/>
            <w:sz w:val="26"/>
            <w:szCs w:val="26"/>
            <w:shd w:val="clear" w:color="auto" w:fill="FFFFFF"/>
            <w:lang w:eastAsia="de-DE"/>
          </w:rPr>
          <w:t>6</w:t>
        </w:r>
      </w:ins>
    </w:p>
    <w:p w:rsidR="002E0768" w:rsidRDefault="00E81692">
      <w:pPr>
        <w:shd w:val="clear" w:color="auto" w:fill="FFFFFF"/>
        <w:jc w:val="both"/>
        <w:rPr>
          <w:rFonts w:ascii="Helvetica" w:hAnsi="Helvetica" w:cs="Times New Roman"/>
          <w:color w:val="5E5E5E"/>
          <w:sz w:val="20"/>
          <w:szCs w:val="20"/>
          <w:lang w:val="ru-RU"/>
        </w:rPr>
      </w:pPr>
      <w:r>
        <w:rPr>
          <w:rFonts w:ascii="Helvetica" w:hAnsi="Helvetica" w:cs="Times New Roman"/>
          <w:color w:val="5E5E5E"/>
          <w:sz w:val="20"/>
          <w:szCs w:val="20"/>
          <w:lang w:val="ru-RU"/>
        </w:rPr>
        <w:t>fortiss is a non-profit research and transfer institute associated with the Technische Universität München. Its main focus is on software, systems, and service engineering.</w:t>
      </w:r>
    </w:p>
    <w:p w:rsidR="002E0768" w:rsidRDefault="00E81692">
      <w:pPr>
        <w:shd w:val="clear" w:color="auto" w:fill="FFFFFF"/>
        <w:jc w:val="both"/>
        <w:rPr>
          <w:rFonts w:ascii="Helvetica" w:hAnsi="Helvetica" w:cs="Times New Roman"/>
          <w:color w:val="5E5E5E"/>
          <w:sz w:val="20"/>
          <w:szCs w:val="20"/>
          <w:lang w:val="ru-RU"/>
        </w:rPr>
      </w:pPr>
      <w:r>
        <w:rPr>
          <w:rFonts w:ascii="Helvetica" w:hAnsi="Helvetica" w:cs="Times New Roman"/>
          <w:color w:val="5E5E5E"/>
          <w:sz w:val="20"/>
          <w:szCs w:val="20"/>
          <w:lang w:val="ru-RU"/>
        </w:rPr>
        <w:t>A major topic of research at fortiss is the development of tools to support the software development process. In particular, supporting the construction and certification of software for the automotive and aerospace domains is the subject of several projects currently starting or ongoing at fortiss. To help us in building these next-generation tools, we are currently looking for</w:t>
      </w:r>
      <w:ins w:id="1" w:author="Vincent Aravantinos" w:date="2016-04-14T10:55:00Z">
        <w:r>
          <w:rPr>
            <w:rFonts w:ascii="Helvetica" w:hAnsi="Helvetica" w:cs="Times New Roman"/>
            <w:color w:val="5E5E5E"/>
            <w:sz w:val="20"/>
            <w:szCs w:val="20"/>
            <w:lang w:val="ru-RU"/>
          </w:rPr>
          <w:t xml:space="preserve"> a</w:t>
        </w:r>
      </w:ins>
      <w:r>
        <w:rPr>
          <w:rFonts w:ascii="Helvetica" w:hAnsi="Helvetica" w:cs="Times New Roman"/>
          <w:color w:val="5E5E5E"/>
          <w:sz w:val="20"/>
          <w:szCs w:val="20"/>
          <w:lang w:val="ru-RU"/>
        </w:rPr>
        <w:t>:</w:t>
      </w:r>
    </w:p>
    <w:p w:rsidR="002E0768" w:rsidRDefault="005F0A72">
      <w:pPr>
        <w:rPr>
          <w:rFonts w:ascii="Museo Sans 300" w:eastAsia="Times New Roman" w:hAnsi="Museo Sans 300" w:cs="Arial"/>
          <w:caps/>
          <w:color w:val="717789"/>
          <w:sz w:val="48"/>
          <w:szCs w:val="51"/>
          <w:lang w:eastAsia="de-DE"/>
        </w:rPr>
      </w:pPr>
      <w:r w:rsidRPr="005F0A72">
        <w:rPr>
          <w:rFonts w:ascii="Museo Sans 300" w:eastAsia="Times New Roman" w:hAnsi="Museo Sans 300" w:cs="Arial"/>
          <w:b/>
          <w:caps/>
          <w:color w:val="717789"/>
          <w:szCs w:val="51"/>
          <w:lang w:eastAsia="de-DE"/>
        </w:rPr>
        <w:t xml:space="preserve">Studentische Hilfskraft </w:t>
      </w:r>
      <w:r w:rsidR="00E81692">
        <w:rPr>
          <w:rFonts w:ascii="Museo Sans 300" w:eastAsia="Times New Roman" w:hAnsi="Museo Sans 300" w:cs="Arial"/>
          <w:b/>
          <w:caps/>
          <w:color w:val="717789"/>
          <w:szCs w:val="51"/>
          <w:lang w:eastAsia="de-DE"/>
        </w:rPr>
        <w:t>(m/f)</w:t>
      </w:r>
    </w:p>
    <w:p w:rsidR="002E0768" w:rsidRDefault="00E81692">
      <w:pPr>
        <w:rPr>
          <w:rFonts w:ascii="Museo Sans 100" w:eastAsia="Times New Roman" w:hAnsi="Museo Sans 100" w:cs="Arial"/>
          <w:color w:val="5E5E5E"/>
          <w:sz w:val="20"/>
          <w:szCs w:val="20"/>
          <w:lang w:eastAsia="de-DE"/>
        </w:rPr>
      </w:pPr>
      <w:proofErr w:type="spellStart"/>
      <w:r>
        <w:rPr>
          <w:rFonts w:ascii="Museo Sans 100" w:eastAsia="Times New Roman" w:hAnsi="Museo Sans 100" w:cs="Arial"/>
          <w:color w:val="5E5E5E"/>
          <w:sz w:val="20"/>
          <w:szCs w:val="20"/>
          <w:lang w:eastAsia="de-DE"/>
        </w:rPr>
        <w:t>Your</w:t>
      </w:r>
      <w:proofErr w:type="spellEnd"/>
      <w:r>
        <w:rPr>
          <w:rFonts w:ascii="Museo Sans 100" w:eastAsia="Times New Roman" w:hAnsi="Museo Sans 100" w:cs="Arial"/>
          <w:color w:val="5E5E5E"/>
          <w:sz w:val="20"/>
          <w:szCs w:val="20"/>
          <w:lang w:eastAsia="de-DE"/>
        </w:rPr>
        <w:t xml:space="preserve"> </w:t>
      </w:r>
      <w:proofErr w:type="spellStart"/>
      <w:r>
        <w:rPr>
          <w:rFonts w:ascii="Museo Sans 100" w:eastAsia="Times New Roman" w:hAnsi="Museo Sans 100" w:cs="Arial"/>
          <w:color w:val="5E5E5E"/>
          <w:sz w:val="20"/>
          <w:szCs w:val="20"/>
          <w:lang w:eastAsia="de-DE"/>
        </w:rPr>
        <w:t>tasks</w:t>
      </w:r>
      <w:proofErr w:type="spellEnd"/>
      <w:r>
        <w:rPr>
          <w:rFonts w:ascii="Museo Sans 100" w:eastAsia="Times New Roman" w:hAnsi="Museo Sans 100" w:cs="Arial"/>
          <w:color w:val="5E5E5E"/>
          <w:sz w:val="20"/>
          <w:szCs w:val="20"/>
          <w:lang w:eastAsia="de-DE"/>
        </w:rPr>
        <w:t xml:space="preserve"> </w:t>
      </w:r>
      <w:proofErr w:type="spellStart"/>
      <w:r>
        <w:rPr>
          <w:rFonts w:ascii="Museo Sans 100" w:eastAsia="Times New Roman" w:hAnsi="Museo Sans 100" w:cs="Arial"/>
          <w:color w:val="5E5E5E"/>
          <w:sz w:val="20"/>
          <w:szCs w:val="20"/>
          <w:lang w:eastAsia="de-DE"/>
        </w:rPr>
        <w:t>are</w:t>
      </w:r>
      <w:proofErr w:type="spellEnd"/>
      <w:r>
        <w:rPr>
          <w:rFonts w:ascii="Museo Sans 100" w:eastAsia="Times New Roman" w:hAnsi="Museo Sans 100" w:cs="Arial"/>
          <w:color w:val="5E5E5E"/>
          <w:sz w:val="20"/>
          <w:szCs w:val="20"/>
          <w:lang w:eastAsia="de-DE"/>
        </w:rPr>
        <w:t>:</w:t>
      </w:r>
    </w:p>
    <w:p w:rsidR="002E0768" w:rsidRDefault="00E81692">
      <w:pPr>
        <w:pStyle w:val="ListParagraph"/>
        <w:numPr>
          <w:ilvl w:val="0"/>
          <w:numId w:val="1"/>
        </w:numPr>
        <w:shd w:val="clear" w:color="auto" w:fill="FFFFFF"/>
        <w:spacing w:before="2" w:after="2" w:line="245" w:lineRule="atLeast"/>
        <w:rPr>
          <w:rFonts w:ascii="Helvetica" w:hAnsi="Helvetica"/>
          <w:color w:val="5E5E5E"/>
          <w:sz w:val="20"/>
          <w:szCs w:val="20"/>
          <w:lang w:val="ru-RU"/>
        </w:rPr>
      </w:pPr>
      <w:r>
        <w:rPr>
          <w:rFonts w:ascii="Helvetica" w:hAnsi="Helvetica"/>
          <w:color w:val="5E5E5E"/>
          <w:sz w:val="20"/>
          <w:szCs w:val="20"/>
          <w:lang w:val="ru-RU"/>
        </w:rPr>
        <w:t>Help in the distribution the software being built by simplifying existing install</w:t>
      </w:r>
      <w:ins w:id="2" w:author="Vincent Aravantinos" w:date="2016-04-14T10:55:00Z">
        <w:r>
          <w:rPr>
            <w:rFonts w:ascii="Helvetica" w:hAnsi="Helvetica"/>
            <w:color w:val="5E5E5E"/>
            <w:sz w:val="20"/>
            <w:szCs w:val="20"/>
            <w:lang w:val="ru-RU"/>
          </w:rPr>
          <w:t>ation</w:t>
        </w:r>
      </w:ins>
      <w:r>
        <w:rPr>
          <w:rFonts w:ascii="Helvetica" w:hAnsi="Helvetica"/>
          <w:color w:val="5E5E5E"/>
          <w:sz w:val="20"/>
          <w:szCs w:val="20"/>
          <w:lang w:val="ru-RU"/>
        </w:rPr>
        <w:t xml:space="preserve"> procedures and to conceive new means to easily distribute the software built during the project.</w:t>
      </w:r>
    </w:p>
    <w:p w:rsidR="002E0768" w:rsidRDefault="00E81692">
      <w:pPr>
        <w:pStyle w:val="ListParagraph"/>
        <w:numPr>
          <w:ilvl w:val="0"/>
          <w:numId w:val="1"/>
        </w:numPr>
        <w:shd w:val="clear" w:color="auto" w:fill="FFFFFF"/>
        <w:spacing w:before="2" w:after="2" w:line="245" w:lineRule="atLeast"/>
        <w:rPr>
          <w:rFonts w:ascii="Helvetica" w:hAnsi="Helvetica"/>
          <w:color w:val="5E5E5E"/>
          <w:sz w:val="20"/>
          <w:szCs w:val="20"/>
          <w:lang w:val="ru-RU"/>
        </w:rPr>
      </w:pPr>
      <w:r>
        <w:rPr>
          <w:rFonts w:ascii="Helvetica" w:hAnsi="Helvetica"/>
          <w:color w:val="5E5E5E"/>
          <w:sz w:val="20"/>
          <w:szCs w:val="20"/>
          <w:lang w:val="ru-RU"/>
        </w:rPr>
        <w:t>Complete well-defined coding tasks (mainly in Java and Python).</w:t>
      </w:r>
    </w:p>
    <w:p w:rsidR="002E0768" w:rsidRDefault="00E81692">
      <w:pPr>
        <w:pStyle w:val="ListParagraph"/>
        <w:numPr>
          <w:ilvl w:val="0"/>
          <w:numId w:val="1"/>
        </w:numPr>
        <w:shd w:val="clear" w:color="auto" w:fill="FFFFFF"/>
        <w:spacing w:before="2" w:after="2" w:line="245" w:lineRule="atLeast"/>
        <w:rPr>
          <w:rFonts w:ascii="Helvetica" w:hAnsi="Helvetica"/>
          <w:color w:val="5E5E5E"/>
          <w:sz w:val="20"/>
          <w:szCs w:val="20"/>
          <w:lang w:val="ru-RU"/>
        </w:rPr>
      </w:pPr>
      <w:r>
        <w:rPr>
          <w:rFonts w:ascii="Helvetica" w:hAnsi="Helvetica"/>
          <w:color w:val="5E5E5E"/>
          <w:sz w:val="20"/>
          <w:szCs w:val="20"/>
          <w:lang w:val="ru-RU"/>
        </w:rPr>
        <w:t>Build dissemination material (web pages, screencasts, etc).</w:t>
      </w:r>
    </w:p>
    <w:p w:rsidR="002E0768" w:rsidRDefault="00E81692">
      <w:pPr>
        <w:pStyle w:val="ListParagraph"/>
        <w:numPr>
          <w:ilvl w:val="0"/>
          <w:numId w:val="1"/>
        </w:numPr>
        <w:shd w:val="clear" w:color="auto" w:fill="FFFFFF"/>
        <w:spacing w:before="2" w:after="2" w:line="245" w:lineRule="atLeast"/>
        <w:rPr>
          <w:rFonts w:ascii="Helvetica" w:hAnsi="Helvetica"/>
          <w:color w:val="5E5E5E"/>
          <w:sz w:val="20"/>
          <w:szCs w:val="20"/>
          <w:lang w:val="ru-RU"/>
        </w:rPr>
      </w:pPr>
      <w:r>
        <w:rPr>
          <w:rFonts w:ascii="Helvetica" w:hAnsi="Helvetica"/>
          <w:color w:val="5E5E5E"/>
          <w:sz w:val="20"/>
          <w:szCs w:val="20"/>
          <w:lang w:val="ru-RU"/>
        </w:rPr>
        <w:t>Test the software being built and contribute to the overall quality of the project's results.</w:t>
      </w:r>
    </w:p>
    <w:p w:rsidR="002E0768" w:rsidRDefault="002E0768">
      <w:pPr>
        <w:rPr>
          <w:rFonts w:ascii="Museo Sans 100" w:eastAsia="Times New Roman" w:hAnsi="Museo Sans 100" w:cs="Arial"/>
          <w:color w:val="5E5E5E"/>
          <w:sz w:val="20"/>
          <w:szCs w:val="20"/>
          <w:lang w:eastAsia="de-DE"/>
        </w:rPr>
      </w:pPr>
    </w:p>
    <w:p w:rsidR="002E0768" w:rsidRDefault="00E81692">
      <w:pPr>
        <w:rPr>
          <w:rFonts w:ascii="Museo Sans 100" w:eastAsia="Times New Roman" w:hAnsi="Museo Sans 100" w:cs="Arial"/>
          <w:color w:val="5E5E5E"/>
          <w:sz w:val="20"/>
          <w:szCs w:val="20"/>
          <w:lang w:eastAsia="de-DE"/>
        </w:rPr>
      </w:pPr>
      <w:proofErr w:type="spellStart"/>
      <w:r>
        <w:rPr>
          <w:rFonts w:ascii="Museo Sans 100" w:eastAsia="Times New Roman" w:hAnsi="Museo Sans 100" w:cs="Arial"/>
          <w:color w:val="5E5E5E"/>
          <w:sz w:val="20"/>
          <w:szCs w:val="20"/>
          <w:lang w:eastAsia="de-DE"/>
        </w:rPr>
        <w:t>We</w:t>
      </w:r>
      <w:proofErr w:type="spellEnd"/>
      <w:r>
        <w:rPr>
          <w:rFonts w:ascii="Museo Sans 100" w:eastAsia="Times New Roman" w:hAnsi="Museo Sans 100" w:cs="Arial"/>
          <w:color w:val="5E5E5E"/>
          <w:sz w:val="20"/>
          <w:szCs w:val="20"/>
          <w:lang w:eastAsia="de-DE"/>
        </w:rPr>
        <w:t xml:space="preserve"> </w:t>
      </w:r>
      <w:proofErr w:type="spellStart"/>
      <w:r>
        <w:rPr>
          <w:rFonts w:ascii="Museo Sans 100" w:eastAsia="Times New Roman" w:hAnsi="Museo Sans 100" w:cs="Arial"/>
          <w:color w:val="5E5E5E"/>
          <w:sz w:val="20"/>
          <w:szCs w:val="20"/>
          <w:lang w:eastAsia="de-DE"/>
        </w:rPr>
        <w:t>expect</w:t>
      </w:r>
      <w:proofErr w:type="spellEnd"/>
      <w:r>
        <w:rPr>
          <w:rFonts w:ascii="Museo Sans 100" w:eastAsia="Times New Roman" w:hAnsi="Museo Sans 100" w:cs="Arial"/>
          <w:color w:val="5E5E5E"/>
          <w:sz w:val="20"/>
          <w:szCs w:val="20"/>
          <w:lang w:eastAsia="de-DE"/>
        </w:rPr>
        <w:t>:</w:t>
      </w:r>
    </w:p>
    <w:p w:rsidR="002E0768" w:rsidRDefault="00E81692">
      <w:pPr>
        <w:pStyle w:val="ListParagraph"/>
        <w:numPr>
          <w:ilvl w:val="0"/>
          <w:numId w:val="1"/>
        </w:numPr>
        <w:shd w:val="clear" w:color="auto" w:fill="FFFFFF"/>
        <w:spacing w:before="2" w:after="2" w:line="245" w:lineRule="atLeast"/>
        <w:rPr>
          <w:rFonts w:ascii="Helvetica" w:hAnsi="Helvetica"/>
          <w:color w:val="5E5E5E"/>
          <w:sz w:val="20"/>
          <w:szCs w:val="20"/>
          <w:lang w:val="ru-RU"/>
        </w:rPr>
      </w:pPr>
      <w:r>
        <w:rPr>
          <w:rFonts w:ascii="Helvetica" w:hAnsi="Helvetica"/>
          <w:color w:val="5E5E5E"/>
          <w:sz w:val="20"/>
          <w:szCs w:val="20"/>
          <w:lang w:val="ru-RU"/>
        </w:rPr>
        <w:t>Very good knowledge of English (knowledge of German is a plus but not strictly required).</w:t>
      </w:r>
    </w:p>
    <w:p w:rsidR="002E0768" w:rsidRDefault="002E0768">
      <w:pPr>
        <w:shd w:val="clear" w:color="auto" w:fill="FFFFFF"/>
        <w:spacing w:before="2" w:after="2" w:line="245" w:lineRule="atLeast"/>
        <w:rPr>
          <w:rFonts w:ascii="Helvetica" w:hAnsi="Helvetica"/>
          <w:color w:val="5E5E5E"/>
          <w:sz w:val="20"/>
          <w:szCs w:val="20"/>
          <w:lang w:val="ru-RU"/>
        </w:rPr>
      </w:pPr>
    </w:p>
    <w:p w:rsidR="002E0768" w:rsidRDefault="00E81692">
      <w:pPr>
        <w:rPr>
          <w:rFonts w:ascii="Museo Sans 100" w:eastAsia="Times New Roman" w:hAnsi="Museo Sans 100" w:cs="Arial"/>
          <w:color w:val="5E5E5E"/>
          <w:sz w:val="20"/>
          <w:szCs w:val="20"/>
          <w:lang w:eastAsia="de-DE"/>
        </w:rPr>
      </w:pPr>
      <w:proofErr w:type="spellStart"/>
      <w:r>
        <w:rPr>
          <w:rFonts w:ascii="Museo Sans 100" w:eastAsia="Times New Roman" w:hAnsi="Museo Sans 100" w:cs="Arial"/>
          <w:color w:val="5E5E5E"/>
          <w:sz w:val="20"/>
          <w:szCs w:val="20"/>
          <w:lang w:eastAsia="de-DE"/>
        </w:rPr>
        <w:t>We</w:t>
      </w:r>
      <w:proofErr w:type="spellEnd"/>
      <w:r>
        <w:rPr>
          <w:rFonts w:ascii="Museo Sans 100" w:eastAsia="Times New Roman" w:hAnsi="Museo Sans 100" w:cs="Arial"/>
          <w:color w:val="5E5E5E"/>
          <w:sz w:val="20"/>
          <w:szCs w:val="20"/>
          <w:lang w:eastAsia="de-DE"/>
        </w:rPr>
        <w:t xml:space="preserve"> </w:t>
      </w:r>
      <w:proofErr w:type="spellStart"/>
      <w:r>
        <w:rPr>
          <w:rFonts w:ascii="Museo Sans 100" w:eastAsia="Times New Roman" w:hAnsi="Museo Sans 100" w:cs="Arial"/>
          <w:color w:val="5E5E5E"/>
          <w:sz w:val="20"/>
          <w:szCs w:val="20"/>
          <w:lang w:eastAsia="de-DE"/>
        </w:rPr>
        <w:t>appreciate</w:t>
      </w:r>
      <w:proofErr w:type="spellEnd"/>
      <w:r>
        <w:rPr>
          <w:rFonts w:ascii="Museo Sans 100" w:eastAsia="Times New Roman" w:hAnsi="Museo Sans 100" w:cs="Arial"/>
          <w:color w:val="5E5E5E"/>
          <w:sz w:val="20"/>
          <w:szCs w:val="20"/>
          <w:lang w:eastAsia="de-DE"/>
        </w:rPr>
        <w:t>:</w:t>
      </w:r>
    </w:p>
    <w:p w:rsidR="002E0768" w:rsidRDefault="00E81692">
      <w:pPr>
        <w:pStyle w:val="ListParagraph"/>
        <w:numPr>
          <w:ilvl w:val="0"/>
          <w:numId w:val="1"/>
        </w:numPr>
        <w:shd w:val="clear" w:color="auto" w:fill="FFFFFF"/>
        <w:spacing w:before="2" w:after="2" w:line="245" w:lineRule="atLeast"/>
        <w:jc w:val="both"/>
        <w:rPr>
          <w:rFonts w:ascii="Helvetica" w:hAnsi="Helvetica"/>
          <w:color w:val="5E5E5E"/>
          <w:sz w:val="20"/>
          <w:szCs w:val="20"/>
          <w:lang w:val="ru-RU"/>
        </w:rPr>
      </w:pPr>
      <w:r>
        <w:rPr>
          <w:rFonts w:ascii="Helvetica" w:hAnsi="Helvetica"/>
          <w:color w:val="5E5E5E"/>
          <w:sz w:val="20"/>
          <w:szCs w:val="20"/>
          <w:lang w:val="ru-RU"/>
        </w:rPr>
        <w:t>Interest in at least a few of the following areas: model transformations; software verification; software requirements; projectional editors; Integrated Development Environments in general; the automotive and the aerospace domains; embedded systems.</w:t>
      </w:r>
    </w:p>
    <w:p w:rsidR="002E0768" w:rsidRDefault="002E0768">
      <w:pPr>
        <w:shd w:val="clear" w:color="auto" w:fill="FFFFFF"/>
        <w:spacing w:before="2" w:after="2" w:line="245" w:lineRule="atLeast"/>
        <w:jc w:val="both"/>
        <w:rPr>
          <w:rFonts w:ascii="Helvetica" w:hAnsi="Helvetica"/>
          <w:color w:val="5E5E5E"/>
          <w:sz w:val="20"/>
          <w:szCs w:val="20"/>
          <w:lang w:val="ru-RU"/>
        </w:rPr>
      </w:pPr>
    </w:p>
    <w:p w:rsidR="002E0768" w:rsidRDefault="00E81692">
      <w:pPr>
        <w:rPr>
          <w:rFonts w:ascii="Museo Sans 100" w:eastAsia="Times New Roman" w:hAnsi="Museo Sans 100" w:cs="Arial"/>
          <w:color w:val="5E5E5E"/>
          <w:sz w:val="20"/>
          <w:szCs w:val="20"/>
          <w:lang w:eastAsia="de-DE"/>
        </w:rPr>
      </w:pPr>
      <w:proofErr w:type="spellStart"/>
      <w:r>
        <w:rPr>
          <w:rFonts w:ascii="Museo Sans 100" w:eastAsia="Times New Roman" w:hAnsi="Museo Sans 100" w:cs="Arial"/>
          <w:color w:val="5E5E5E"/>
          <w:sz w:val="20"/>
          <w:szCs w:val="20"/>
          <w:lang w:eastAsia="de-DE"/>
        </w:rPr>
        <w:t>We</w:t>
      </w:r>
      <w:proofErr w:type="spellEnd"/>
      <w:r>
        <w:rPr>
          <w:rFonts w:ascii="Museo Sans 100" w:eastAsia="Times New Roman" w:hAnsi="Museo Sans 100" w:cs="Arial"/>
          <w:color w:val="5E5E5E"/>
          <w:sz w:val="20"/>
          <w:szCs w:val="20"/>
          <w:lang w:eastAsia="de-DE"/>
        </w:rPr>
        <w:t xml:space="preserve"> </w:t>
      </w:r>
      <w:proofErr w:type="spellStart"/>
      <w:r>
        <w:rPr>
          <w:rFonts w:ascii="Museo Sans 100" w:eastAsia="Times New Roman" w:hAnsi="Museo Sans 100" w:cs="Arial"/>
          <w:color w:val="5E5E5E"/>
          <w:sz w:val="20"/>
          <w:szCs w:val="20"/>
          <w:lang w:eastAsia="de-DE"/>
        </w:rPr>
        <w:t>offer</w:t>
      </w:r>
      <w:proofErr w:type="spellEnd"/>
      <w:r>
        <w:rPr>
          <w:rFonts w:ascii="Museo Sans 100" w:eastAsia="Times New Roman" w:hAnsi="Museo Sans 100" w:cs="Arial"/>
          <w:color w:val="5E5E5E"/>
          <w:sz w:val="20"/>
          <w:szCs w:val="20"/>
          <w:lang w:eastAsia="de-DE"/>
        </w:rPr>
        <w:t>:</w:t>
      </w:r>
    </w:p>
    <w:p w:rsidR="002E0768" w:rsidRDefault="00E81692">
      <w:pPr>
        <w:pStyle w:val="ListParagraph"/>
        <w:numPr>
          <w:ilvl w:val="0"/>
          <w:numId w:val="2"/>
        </w:numPr>
        <w:shd w:val="clear" w:color="auto" w:fill="FFFFFF"/>
        <w:spacing w:before="2" w:after="2" w:line="245" w:lineRule="atLeast"/>
        <w:rPr>
          <w:rFonts w:ascii="Helvetica" w:hAnsi="Helvetica"/>
          <w:color w:val="5E5E5E"/>
          <w:sz w:val="20"/>
          <w:szCs w:val="20"/>
          <w:lang w:val="ru-RU"/>
        </w:rPr>
      </w:pPr>
      <w:r>
        <w:rPr>
          <w:rFonts w:ascii="Helvetica" w:hAnsi="Helvetica"/>
          <w:color w:val="5E5E5E"/>
          <w:sz w:val="20"/>
          <w:szCs w:val="20"/>
          <w:lang w:val="ru-RU"/>
        </w:rPr>
        <w:t>Excellent research environment in a research group associated with the Technische Universität München, which is top-ranked in Germany.</w:t>
      </w:r>
    </w:p>
    <w:p w:rsidR="002E0768" w:rsidRDefault="00E81692">
      <w:pPr>
        <w:pStyle w:val="ListParagraph"/>
        <w:numPr>
          <w:ilvl w:val="0"/>
          <w:numId w:val="2"/>
        </w:numPr>
        <w:shd w:val="clear" w:color="auto" w:fill="FFFFFF"/>
        <w:spacing w:before="2" w:after="2" w:line="245" w:lineRule="atLeast"/>
        <w:rPr>
          <w:rFonts w:ascii="Helvetica" w:hAnsi="Helvetica"/>
          <w:color w:val="5E5E5E"/>
          <w:sz w:val="20"/>
          <w:szCs w:val="20"/>
          <w:lang w:val="ru-RU"/>
        </w:rPr>
      </w:pPr>
      <w:r>
        <w:rPr>
          <w:rFonts w:ascii="Helvetica" w:hAnsi="Helvetica"/>
          <w:color w:val="5E5E5E"/>
          <w:sz w:val="20"/>
          <w:szCs w:val="20"/>
          <w:lang w:val="ru-RU"/>
        </w:rPr>
        <w:t>Collaboration with leading research groups and industrial partners.</w:t>
      </w:r>
    </w:p>
    <w:p w:rsidR="002E0768" w:rsidRDefault="00E81692">
      <w:pPr>
        <w:pStyle w:val="ListParagraph"/>
        <w:numPr>
          <w:ilvl w:val="0"/>
          <w:numId w:val="2"/>
        </w:numPr>
        <w:shd w:val="clear" w:color="auto" w:fill="FFFFFF"/>
        <w:spacing w:before="2" w:after="2" w:line="245" w:lineRule="atLeast"/>
        <w:rPr>
          <w:rFonts w:ascii="Helvetica" w:hAnsi="Helvetica"/>
          <w:color w:val="5E5E5E"/>
          <w:sz w:val="20"/>
          <w:szCs w:val="20"/>
          <w:lang w:val="ru-RU"/>
        </w:rPr>
      </w:pPr>
      <w:r>
        <w:rPr>
          <w:rFonts w:ascii="Helvetica" w:hAnsi="Helvetica"/>
          <w:color w:val="5E5E5E"/>
          <w:sz w:val="20"/>
          <w:szCs w:val="20"/>
          <w:lang w:val="ru-RU"/>
        </w:rPr>
        <w:t>Support for further career development in academia, industry, or as an entrepreneur.</w:t>
      </w:r>
    </w:p>
    <w:p w:rsidR="002E0768" w:rsidRDefault="002E0768">
      <w:pPr>
        <w:shd w:val="clear" w:color="auto" w:fill="FFFFFF"/>
        <w:spacing w:after="120"/>
        <w:rPr>
          <w:rFonts w:ascii="Museo Sans 300" w:eastAsia="Times New Roman" w:hAnsi="Museo Sans 300" w:cs="Arial"/>
          <w:color w:val="5E5E5E"/>
          <w:sz w:val="20"/>
          <w:szCs w:val="20"/>
          <w:lang w:eastAsia="de-DE"/>
        </w:rPr>
      </w:pPr>
    </w:p>
    <w:p w:rsidR="002E0768" w:rsidRDefault="00E81692">
      <w:pPr>
        <w:shd w:val="clear" w:color="auto" w:fill="FFFFFF"/>
        <w:spacing w:after="120"/>
        <w:rPr>
          <w:rFonts w:ascii="Museo Sans 300" w:eastAsia="Times New Roman" w:hAnsi="Museo Sans 300" w:cs="Arial"/>
          <w:color w:val="5E5E5E"/>
          <w:sz w:val="20"/>
          <w:szCs w:val="20"/>
          <w:lang w:eastAsia="de-DE"/>
        </w:rPr>
      </w:pPr>
      <w:proofErr w:type="spellStart"/>
      <w:r>
        <w:rPr>
          <w:rFonts w:ascii="Museo Sans 300" w:eastAsia="Times New Roman" w:hAnsi="Museo Sans 300" w:cs="Arial"/>
          <w:color w:val="5E5E5E"/>
          <w:sz w:val="20"/>
          <w:szCs w:val="20"/>
          <w:lang w:eastAsia="de-DE"/>
        </w:rPr>
        <w:t>Interested</w:t>
      </w:r>
      <w:proofErr w:type="spellEnd"/>
      <w:r>
        <w:rPr>
          <w:rFonts w:ascii="Museo Sans 300" w:eastAsia="Times New Roman" w:hAnsi="Museo Sans 300" w:cs="Arial"/>
          <w:color w:val="5E5E5E"/>
          <w:sz w:val="20"/>
          <w:szCs w:val="20"/>
          <w:lang w:eastAsia="de-DE"/>
        </w:rPr>
        <w:t xml:space="preserve">? </w:t>
      </w:r>
    </w:p>
    <w:p w:rsidR="002E0768" w:rsidRDefault="00E81692">
      <w:pPr>
        <w:shd w:val="clear" w:color="auto" w:fill="FFFFFF"/>
        <w:jc w:val="both"/>
        <w:rPr>
          <w:rFonts w:ascii="Helvetica" w:hAnsi="Helvetica" w:cs="Times New Roman"/>
          <w:color w:val="5E5E5E"/>
          <w:sz w:val="20"/>
          <w:szCs w:val="20"/>
          <w:lang w:val="ru-RU"/>
        </w:rPr>
      </w:pPr>
      <w:r>
        <w:rPr>
          <w:rFonts w:ascii="Helvetica" w:hAnsi="Helvetica" w:cs="Times New Roman"/>
          <w:color w:val="5E5E5E"/>
          <w:sz w:val="20"/>
          <w:szCs w:val="20"/>
          <w:lang w:val="ru-RU"/>
        </w:rPr>
        <w:t>For further inquiries do not hesitate to contact</w:t>
      </w:r>
      <w:ins w:id="3" w:author="Vincent Aravantinos" w:date="2016-04-14T10:55:00Z">
        <w:r>
          <w:rPr>
            <w:rFonts w:ascii="Helvetica" w:hAnsi="Helvetica" w:cs="Times New Roman"/>
            <w:color w:val="5E5E5E"/>
            <w:sz w:val="20"/>
            <w:szCs w:val="20"/>
            <w:lang w:val="ru-RU"/>
          </w:rPr>
          <w:t xml:space="preserve"> Dr.</w:t>
        </w:r>
      </w:ins>
      <w:r>
        <w:rPr>
          <w:rFonts w:ascii="Helvetica" w:hAnsi="Helvetica" w:cs="Times New Roman"/>
          <w:color w:val="5E5E5E"/>
          <w:sz w:val="20"/>
          <w:szCs w:val="20"/>
          <w:lang w:val="ru-RU"/>
        </w:rPr>
        <w:t xml:space="preserve"> Levi L</w:t>
      </w:r>
      <w:r w:rsidR="0014455B">
        <w:rPr>
          <w:rFonts w:ascii="Helvetica" w:hAnsi="Helvetica" w:cs="Times New Roman"/>
          <w:color w:val="5E5E5E"/>
          <w:sz w:val="20"/>
          <w:szCs w:val="20"/>
          <w:lang w:val="fr-CH"/>
        </w:rPr>
        <w:t>úcio (career</w:t>
      </w:r>
      <w:r>
        <w:rPr>
          <w:rFonts w:ascii="Helvetica" w:hAnsi="Helvetica" w:cs="Times New Roman"/>
          <w:color w:val="5E5E5E"/>
          <w:sz w:val="20"/>
          <w:szCs w:val="20"/>
        </w:rPr>
        <w:t>@fortiss.org</w:t>
      </w:r>
      <w:r>
        <w:rPr>
          <w:rFonts w:ascii="Helvetica" w:hAnsi="Helvetica" w:cs="Times New Roman"/>
          <w:color w:val="5E5E5E"/>
          <w:sz w:val="20"/>
          <w:szCs w:val="20"/>
          <w:lang w:val="fr-CH"/>
        </w:rPr>
        <w:t>)</w:t>
      </w:r>
      <w:r>
        <w:rPr>
          <w:rFonts w:ascii="Helvetica" w:hAnsi="Helvetica" w:cs="Times New Roman"/>
          <w:color w:val="5E5E5E"/>
          <w:sz w:val="20"/>
          <w:szCs w:val="20"/>
          <w:lang w:val="ru-RU"/>
        </w:rPr>
        <w:t>.</w:t>
      </w:r>
    </w:p>
    <w:p w:rsidR="002E0768" w:rsidRDefault="00E81692">
      <w:pPr>
        <w:shd w:val="clear" w:color="auto" w:fill="FFFFFF"/>
        <w:spacing w:after="120" w:line="300" w:lineRule="atLeast"/>
        <w:rPr>
          <w:rFonts w:ascii="Museo Sans 300" w:eastAsia="Times New Roman" w:hAnsi="Museo Sans 300" w:cs="Arial"/>
          <w:b/>
          <w:color w:val="5E5E5E"/>
          <w:sz w:val="20"/>
          <w:szCs w:val="20"/>
          <w:lang w:eastAsia="de-DE"/>
        </w:rPr>
      </w:pPr>
      <w:r>
        <w:rPr>
          <w:rFonts w:ascii="Museo Sans 300" w:eastAsia="Times New Roman" w:hAnsi="Museo Sans 300" w:cs="Arial"/>
          <w:b/>
          <w:color w:val="5E5E5E"/>
          <w:sz w:val="20"/>
          <w:szCs w:val="20"/>
          <w:lang w:eastAsia="de-DE"/>
        </w:rPr>
        <w:t>Kennziffer:</w:t>
      </w:r>
    </w:p>
    <w:p w:rsidR="002E0768" w:rsidRDefault="00E81692">
      <w:pPr>
        <w:shd w:val="clear" w:color="auto" w:fill="FFFFFF"/>
        <w:spacing w:after="0" w:line="300" w:lineRule="atLeast"/>
        <w:rPr>
          <w:rFonts w:ascii="Museo Sans 300" w:eastAsia="Times New Roman" w:hAnsi="Museo Sans 300" w:cs="Arial"/>
          <w:b/>
          <w:color w:val="5E5E5E"/>
          <w:sz w:val="20"/>
          <w:szCs w:val="20"/>
          <w:lang w:eastAsia="de-DE"/>
        </w:rPr>
      </w:pPr>
      <w:r>
        <w:rPr>
          <w:rFonts w:ascii="Museo Sans 300" w:eastAsia="Times New Roman" w:hAnsi="Museo Sans 300" w:cs="Arial"/>
          <w:b/>
          <w:color w:val="5E5E5E"/>
          <w:sz w:val="20"/>
          <w:szCs w:val="20"/>
          <w:lang w:eastAsia="de-DE"/>
        </w:rPr>
        <w:t>FB_-___-__-__-2014</w:t>
      </w:r>
    </w:p>
    <w:p w:rsidR="002E0768" w:rsidRDefault="00E81692">
      <w:pPr>
        <w:shd w:val="clear" w:color="auto" w:fill="FFFFFF"/>
        <w:spacing w:after="120" w:line="300" w:lineRule="atLeast"/>
        <w:rPr>
          <w:rFonts w:ascii="Museo Sans 100" w:eastAsia="Times New Roman" w:hAnsi="Museo Sans 100" w:cs="Arial"/>
          <w:color w:val="5E5E5E"/>
          <w:sz w:val="20"/>
          <w:szCs w:val="20"/>
          <w:lang w:eastAsia="de-DE"/>
        </w:rPr>
      </w:pPr>
      <w:r>
        <w:rPr>
          <w:rFonts w:ascii="Museo Sans 100" w:eastAsia="Times New Roman" w:hAnsi="Museo Sans 100" w:cs="Arial"/>
          <w:color w:val="5E5E5E"/>
          <w:sz w:val="20"/>
          <w:szCs w:val="20"/>
          <w:lang w:eastAsia="de-DE"/>
        </w:rPr>
        <w:t>Bewerbungen ohne diese Kennziffer können leider nicht bearbeitet werden.</w:t>
      </w:r>
    </w:p>
    <w:p w:rsidR="002E0768" w:rsidRDefault="00E81692">
      <w:pPr>
        <w:shd w:val="clear" w:color="auto" w:fill="FFFFFF"/>
        <w:spacing w:after="120" w:line="300" w:lineRule="atLeast"/>
      </w:pPr>
      <w:r>
        <w:rPr>
          <w:rFonts w:ascii="Museo Sans 300" w:eastAsia="Times New Roman" w:hAnsi="Museo Sans 300" w:cs="Arial"/>
          <w:b/>
          <w:color w:val="5E5E5E"/>
          <w:sz w:val="20"/>
          <w:szCs w:val="20"/>
          <w:lang w:eastAsia="de-DE"/>
        </w:rPr>
        <w:t>Ansprechpartner:</w:t>
      </w:r>
      <w:r>
        <w:rPr>
          <w:rFonts w:ascii="Museo Sans 300" w:eastAsia="Times New Roman" w:hAnsi="Museo Sans 300" w:cs="Arial"/>
          <w:b/>
          <w:color w:val="5E5E5E"/>
          <w:sz w:val="20"/>
          <w:szCs w:val="20"/>
          <w:lang w:eastAsia="de-DE"/>
        </w:rPr>
        <w:tab/>
        <w:t xml:space="preserve">Herr </w:t>
      </w:r>
      <w:ins w:id="4" w:author="Vincent Aravantinos" w:date="2016-04-14T10:55:00Z">
        <w:r>
          <w:rPr>
            <w:rFonts w:ascii="Museo Sans 300" w:eastAsia="Times New Roman" w:hAnsi="Museo Sans 300" w:cs="Arial"/>
            <w:b/>
            <w:color w:val="5E5E5E"/>
            <w:sz w:val="20"/>
            <w:szCs w:val="20"/>
            <w:lang w:eastAsia="de-DE"/>
          </w:rPr>
          <w:t>Dr</w:t>
        </w:r>
      </w:ins>
      <w:ins w:id="5" w:author="Vincent Aravantinos" w:date="2016-04-14T10:56:00Z">
        <w:r>
          <w:rPr>
            <w:rFonts w:ascii="Museo Sans 300" w:eastAsia="Times New Roman" w:hAnsi="Museo Sans 300" w:cs="Arial"/>
            <w:b/>
            <w:color w:val="5E5E5E"/>
            <w:sz w:val="20"/>
            <w:szCs w:val="20"/>
            <w:lang w:eastAsia="de-DE"/>
          </w:rPr>
          <w:t xml:space="preserve">. Levi </w:t>
        </w:r>
        <w:proofErr w:type="spellStart"/>
        <w:r>
          <w:rPr>
            <w:rFonts w:ascii="Museo Sans 300" w:eastAsia="Times New Roman" w:hAnsi="Museo Sans 300" w:cs="Arial"/>
            <w:b/>
            <w:color w:val="5E5E5E"/>
            <w:sz w:val="20"/>
            <w:szCs w:val="20"/>
            <w:lang w:eastAsia="de-DE"/>
          </w:rPr>
          <w:t>Lúcio</w:t>
        </w:r>
      </w:ins>
      <w:proofErr w:type="spellEnd"/>
    </w:p>
    <w:sectPr w:rsidR="002E0768" w:rsidSect="002E0768">
      <w:pgSz w:w="11906" w:h="16838"/>
      <w:pgMar w:top="851" w:right="1417" w:bottom="851" w:left="1417" w:header="0" w:footer="0" w:gutter="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4D"/>
    <w:family w:val="roman"/>
    <w:notTrueType/>
    <w:pitch w:val="default"/>
    <w:sig w:usb0="00000003" w:usb1="00000000" w:usb2="00000000" w:usb3="00000000" w:csb0="00000001" w:csb1="00000000"/>
  </w:font>
  <w:font w:name="FreeSans">
    <w:panose1 w:val="00000000000000000000"/>
    <w:charset w:val="4D"/>
    <w:family w:val="roman"/>
    <w:notTrueType/>
    <w:pitch w:val="default"/>
    <w:sig w:usb0="00000003" w:usb1="00000000" w:usb2="00000000" w:usb3="00000000" w:csb0="00000001" w:csb1="00000000"/>
  </w:font>
  <w:font w:name="Museo Sans 300">
    <w:altName w:val="Cambria"/>
    <w:panose1 w:val="00000000000000000000"/>
    <w:charset w:val="00"/>
    <w:family w:val="modern"/>
    <w:notTrueType/>
    <w:pitch w:val="variable"/>
    <w:sig w:usb0="A00000AF" w:usb1="4000004A" w:usb2="00000000" w:usb3="00000000" w:csb0="00000093" w:csb1="00000000"/>
  </w:font>
  <w:font w:name="Arial">
    <w:panose1 w:val="020B0604020202020204"/>
    <w:charset w:val="00"/>
    <w:family w:val="auto"/>
    <w:pitch w:val="variable"/>
    <w:sig w:usb0="00000003" w:usb1="00000000" w:usb2="00000000" w:usb3="00000000" w:csb0="00000001" w:csb1="00000000"/>
  </w:font>
  <w:font w:name="MuseoSans-300">
    <w:altName w:val="Times New Roman"/>
    <w:charset w:val="00"/>
    <w:family w:val="auto"/>
    <w:pitch w:val="default"/>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Museo Sans 100">
    <w:altName w:val="Arial"/>
    <w:panose1 w:val="00000000000000000000"/>
    <w:charset w:val="00"/>
    <w:family w:val="modern"/>
    <w:notTrueType/>
    <w:pitch w:val="variable"/>
    <w:sig w:usb0="00000001" w:usb1="4000004A" w:usb2="00000000" w:usb3="00000000" w:csb0="00000093"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852AB5"/>
    <w:multiLevelType w:val="multilevel"/>
    <w:tmpl w:val="1DFEDF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1D00816"/>
    <w:multiLevelType w:val="multilevel"/>
    <w:tmpl w:val="EB6071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B6E007F"/>
    <w:multiLevelType w:val="multilevel"/>
    <w:tmpl w:val="90080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revisionView w:markup="0"/>
  <w:doNotTrackMoves/>
  <w:defaultTabStop w:val="708"/>
  <w:characterSpacingControl w:val="doNotCompress"/>
  <w:compat/>
  <w:rsids>
    <w:rsidRoot w:val="002E0768"/>
    <w:rsid w:val="0014455B"/>
    <w:rsid w:val="002E0768"/>
    <w:rsid w:val="005F0A72"/>
    <w:rsid w:val="00E81692"/>
  </w:rsids>
  <m:mathPr>
    <m:mathFont m:val="Times New Roman"/>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192"/>
    <w:pPr>
      <w:spacing w:after="200"/>
    </w:pPr>
  </w:style>
  <w:style w:type="paragraph" w:styleId="Heading1">
    <w:name w:val="heading 1"/>
    <w:basedOn w:val="Normal"/>
    <w:link w:val="Heading1Char"/>
    <w:uiPriority w:val="9"/>
    <w:qFormat/>
    <w:rsid w:val="00325745"/>
    <w:pPr>
      <w:spacing w:beforeAutospacing="1" w:afterAutospacing="1"/>
      <w:outlineLvl w:val="0"/>
    </w:pPr>
    <w:rPr>
      <w:rFonts w:ascii="Times New Roman" w:eastAsia="Times New Roman" w:hAnsi="Times New Roman" w:cs="Times New Roman"/>
      <w:b/>
      <w:bCs/>
      <w:sz w:val="48"/>
      <w:szCs w:val="48"/>
      <w:lang w:eastAsia="de-DE"/>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qFormat/>
    <w:rsid w:val="00325745"/>
    <w:rPr>
      <w:rFonts w:ascii="Times New Roman" w:eastAsia="Times New Roman" w:hAnsi="Times New Roman" w:cs="Times New Roman"/>
      <w:b/>
      <w:bCs/>
      <w:sz w:val="48"/>
      <w:szCs w:val="48"/>
      <w:lang w:eastAsia="de-DE"/>
    </w:rPr>
  </w:style>
  <w:style w:type="character" w:customStyle="1" w:styleId="news-single-date">
    <w:name w:val="news-single-date"/>
    <w:basedOn w:val="DefaultParagraphFont"/>
    <w:qFormat/>
    <w:rsid w:val="00325745"/>
  </w:style>
  <w:style w:type="character" w:customStyle="1" w:styleId="apple-converted-space">
    <w:name w:val="apple-converted-space"/>
    <w:basedOn w:val="DefaultParagraphFont"/>
    <w:qFormat/>
    <w:rsid w:val="00325745"/>
  </w:style>
  <w:style w:type="character" w:customStyle="1" w:styleId="InternetLink">
    <w:name w:val="Internet Link"/>
    <w:basedOn w:val="DefaultParagraphFont"/>
    <w:uiPriority w:val="99"/>
    <w:semiHidden/>
    <w:unhideWhenUsed/>
    <w:rsid w:val="00325745"/>
    <w:rPr>
      <w:color w:val="0000FF"/>
      <w:u w:val="single"/>
    </w:rPr>
  </w:style>
  <w:style w:type="character" w:customStyle="1" w:styleId="BalloonTextChar">
    <w:name w:val="Balloon Text Char"/>
    <w:basedOn w:val="DefaultParagraphFont"/>
    <w:link w:val="BalloonText"/>
    <w:uiPriority w:val="99"/>
    <w:semiHidden/>
    <w:qFormat/>
    <w:rsid w:val="00325745"/>
    <w:rPr>
      <w:rFonts w:ascii="Tahoma" w:hAnsi="Tahoma" w:cs="Tahoma"/>
      <w:sz w:val="16"/>
      <w:szCs w:val="16"/>
    </w:rPr>
  </w:style>
  <w:style w:type="character" w:customStyle="1" w:styleId="PlainTextChar">
    <w:name w:val="Plain Text Char"/>
    <w:basedOn w:val="DefaultParagraphFont"/>
    <w:link w:val="PlainText"/>
    <w:uiPriority w:val="99"/>
    <w:qFormat/>
    <w:rsid w:val="002335F3"/>
    <w:rPr>
      <w:rFonts w:ascii="Calibri" w:hAnsi="Calibri"/>
      <w:szCs w:val="21"/>
    </w:rPr>
  </w:style>
  <w:style w:type="character" w:customStyle="1" w:styleId="ListLabel1">
    <w:name w:val="ListLabel 1"/>
    <w:qFormat/>
    <w:rsid w:val="002E0768"/>
    <w:rPr>
      <w:sz w:val="20"/>
    </w:rPr>
  </w:style>
  <w:style w:type="character" w:customStyle="1" w:styleId="ListLabel2">
    <w:name w:val="ListLabel 2"/>
    <w:qFormat/>
    <w:rsid w:val="002E0768"/>
    <w:rPr>
      <w:rFonts w:cs="Courier New"/>
    </w:rPr>
  </w:style>
  <w:style w:type="paragraph" w:customStyle="1" w:styleId="Heading">
    <w:name w:val="Heading"/>
    <w:basedOn w:val="Normal"/>
    <w:next w:val="TextBody"/>
    <w:qFormat/>
    <w:rsid w:val="002E0768"/>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2E0768"/>
    <w:pPr>
      <w:spacing w:after="140" w:line="288" w:lineRule="auto"/>
    </w:pPr>
  </w:style>
  <w:style w:type="paragraph" w:styleId="List">
    <w:name w:val="List"/>
    <w:basedOn w:val="TextBody"/>
    <w:rsid w:val="002E0768"/>
    <w:rPr>
      <w:rFonts w:cs="FreeSans"/>
    </w:rPr>
  </w:style>
  <w:style w:type="paragraph" w:styleId="Caption">
    <w:name w:val="caption"/>
    <w:basedOn w:val="Normal"/>
    <w:qFormat/>
    <w:rsid w:val="002E0768"/>
    <w:pPr>
      <w:suppressLineNumbers/>
      <w:spacing w:before="120" w:after="120"/>
    </w:pPr>
    <w:rPr>
      <w:rFonts w:cs="FreeSans"/>
      <w:i/>
      <w:iCs/>
      <w:sz w:val="24"/>
      <w:szCs w:val="24"/>
    </w:rPr>
  </w:style>
  <w:style w:type="paragraph" w:customStyle="1" w:styleId="Index">
    <w:name w:val="Index"/>
    <w:basedOn w:val="Normal"/>
    <w:qFormat/>
    <w:rsid w:val="002E0768"/>
    <w:pPr>
      <w:suppressLineNumbers/>
    </w:pPr>
    <w:rPr>
      <w:rFonts w:cs="FreeSans"/>
    </w:rPr>
  </w:style>
  <w:style w:type="paragraph" w:styleId="NormalWeb">
    <w:name w:val="Normal (Web)"/>
    <w:basedOn w:val="Normal"/>
    <w:uiPriority w:val="99"/>
    <w:semiHidden/>
    <w:unhideWhenUsed/>
    <w:qFormat/>
    <w:rsid w:val="00325745"/>
    <w:pPr>
      <w:spacing w:beforeAutospacing="1" w:afterAutospacing="1"/>
    </w:pPr>
    <w:rPr>
      <w:rFonts w:ascii="Times New Roman" w:eastAsia="Times New Roman" w:hAnsi="Times New Roman" w:cs="Times New Roman"/>
      <w:sz w:val="24"/>
      <w:szCs w:val="24"/>
      <w:lang w:eastAsia="de-DE"/>
    </w:rPr>
  </w:style>
  <w:style w:type="paragraph" w:styleId="BalloonText">
    <w:name w:val="Balloon Text"/>
    <w:basedOn w:val="Normal"/>
    <w:link w:val="BalloonTextChar"/>
    <w:uiPriority w:val="99"/>
    <w:semiHidden/>
    <w:unhideWhenUsed/>
    <w:qFormat/>
    <w:rsid w:val="00325745"/>
    <w:pPr>
      <w:spacing w:after="0"/>
    </w:pPr>
    <w:rPr>
      <w:rFonts w:ascii="Tahoma" w:hAnsi="Tahoma" w:cs="Tahoma"/>
      <w:sz w:val="16"/>
      <w:szCs w:val="16"/>
    </w:rPr>
  </w:style>
  <w:style w:type="paragraph" w:styleId="PlainText">
    <w:name w:val="Plain Text"/>
    <w:basedOn w:val="Normal"/>
    <w:link w:val="PlainTextChar"/>
    <w:uiPriority w:val="99"/>
    <w:unhideWhenUsed/>
    <w:qFormat/>
    <w:rsid w:val="002335F3"/>
    <w:pPr>
      <w:spacing w:after="0"/>
    </w:pPr>
    <w:rPr>
      <w:rFonts w:ascii="Calibri" w:hAnsi="Calibri"/>
      <w:szCs w:val="21"/>
    </w:rPr>
  </w:style>
  <w:style w:type="paragraph" w:styleId="ListParagraph">
    <w:name w:val="List Paragraph"/>
    <w:basedOn w:val="Normal"/>
    <w:uiPriority w:val="34"/>
    <w:qFormat/>
    <w:rsid w:val="00E83409"/>
    <w:pPr>
      <w:ind w:left="720"/>
      <w:contextualSpacing/>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288</Words>
  <Characters>1643</Characters>
  <Application>Microsoft Macintosh Word</Application>
  <DocSecurity>0</DocSecurity>
  <Lines>13</Lines>
  <Paragraphs>3</Paragraphs>
  <ScaleCrop>false</ScaleCrop>
  <Company>University of Geneva</Company>
  <LinksUpToDate>false</LinksUpToDate>
  <CharactersWithSpaces>2017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Schneider</dc:creator>
  <cp:lastModifiedBy>Levi Lucio</cp:lastModifiedBy>
  <cp:revision>7</cp:revision>
  <cp:lastPrinted>2016-04-14T09:51:00Z</cp:lastPrinted>
  <dcterms:created xsi:type="dcterms:W3CDTF">2016-04-14T07:08:00Z</dcterms:created>
  <dcterms:modified xsi:type="dcterms:W3CDTF">2016-04-14T09:54:00Z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